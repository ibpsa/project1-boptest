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6F78" w14:textId="50F99F5C" w:rsidR="00403E4D" w:rsidRDefault="00566A7A">
      <w:pPr>
        <w:pStyle w:val="Title"/>
      </w:pPr>
      <w:r>
        <w:t xml:space="preserve">BOPTEST </w:t>
      </w:r>
      <w:r w:rsidR="00876273">
        <w:t xml:space="preserve">Reference </w:t>
      </w:r>
      <w:r>
        <w:t>Test Case Peer Review Document</w:t>
      </w:r>
    </w:p>
    <w:p w14:paraId="7C274FC4" w14:textId="77777777" w:rsidR="00403E4D" w:rsidRDefault="00403E4D"/>
    <w:p w14:paraId="35A567B3" w14:textId="1B3B91FC" w:rsidR="00403E4D" w:rsidRPr="002E316E" w:rsidRDefault="0055244E">
      <w:r>
        <w:t xml:space="preserve">This </w:t>
      </w:r>
      <w:r w:rsidR="00566A7A">
        <w:t xml:space="preserve">document </w:t>
      </w:r>
      <w:r>
        <w:t xml:space="preserve">serves a </w:t>
      </w:r>
      <w:r w:rsidR="004072FE">
        <w:t xml:space="preserve">peer </w:t>
      </w:r>
      <w:r>
        <w:t>review template for a</w:t>
      </w:r>
      <w:r w:rsidR="0086319D">
        <w:t xml:space="preserve"> reference test case </w:t>
      </w:r>
      <w:r w:rsidR="00566A7A">
        <w:t>emulation model</w:t>
      </w:r>
      <w:r w:rsidR="0086319D">
        <w:t>.</w:t>
      </w:r>
    </w:p>
    <w:sdt>
      <w:sdtPr>
        <w:id w:val="-826970682"/>
        <w:docPartObj>
          <w:docPartGallery w:val="Table of Contents"/>
          <w:docPartUnique/>
        </w:docPartObj>
      </w:sdtPr>
      <w:sdtEndPr>
        <w:rPr>
          <w:noProof/>
        </w:rPr>
      </w:sdtEndPr>
      <w:sdtContent>
        <w:p w14:paraId="0766641A" w14:textId="0A11952C" w:rsidR="002E316E" w:rsidRPr="00AD4D91" w:rsidRDefault="002E316E" w:rsidP="0090055A"/>
        <w:p w14:paraId="045165F8" w14:textId="79753A2E" w:rsidR="0086319D" w:rsidRPr="0090055A" w:rsidRDefault="002E316E">
          <w:pPr>
            <w:pStyle w:val="TOC1"/>
            <w:rPr>
              <w:rFonts w:ascii="Times New Roman" w:eastAsiaTheme="minorEastAsia" w:hAnsi="Times New Roman"/>
              <w:b w:val="0"/>
              <w:bCs w:val="0"/>
              <w:i w:val="0"/>
              <w:iCs w:val="0"/>
              <w:noProof/>
            </w:rPr>
          </w:pPr>
          <w:r w:rsidRPr="0090055A">
            <w:rPr>
              <w:rFonts w:ascii="Times New Roman" w:hAnsi="Times New Roman"/>
              <w:b w:val="0"/>
              <w:bCs w:val="0"/>
            </w:rPr>
            <w:fldChar w:fldCharType="begin"/>
          </w:r>
          <w:r w:rsidRPr="0090055A">
            <w:rPr>
              <w:rFonts w:ascii="Times New Roman" w:hAnsi="Times New Roman"/>
              <w:b w:val="0"/>
              <w:bCs w:val="0"/>
            </w:rPr>
            <w:instrText xml:space="preserve"> TOC \o "1-3" \h \z \u </w:instrText>
          </w:r>
          <w:r w:rsidRPr="0090055A">
            <w:rPr>
              <w:rFonts w:ascii="Times New Roman" w:hAnsi="Times New Roman"/>
              <w:b w:val="0"/>
              <w:bCs w:val="0"/>
            </w:rPr>
            <w:fldChar w:fldCharType="separate"/>
          </w:r>
          <w:hyperlink w:anchor="_Toc22127851" w:history="1">
            <w:r w:rsidR="0086319D" w:rsidRPr="0090055A">
              <w:rPr>
                <w:rStyle w:val="Hyperlink"/>
                <w:rFonts w:ascii="Times New Roman" w:hAnsi="Times New Roman"/>
                <w:b w:val="0"/>
                <w:bCs w:val="0"/>
                <w:noProof/>
              </w:rPr>
              <w:t>I. General Information</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_Toc22127851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w:t>
            </w:r>
            <w:r w:rsidR="0086319D" w:rsidRPr="0090055A">
              <w:rPr>
                <w:rFonts w:ascii="Times New Roman" w:hAnsi="Times New Roman"/>
                <w:b w:val="0"/>
                <w:bCs w:val="0"/>
                <w:noProof/>
                <w:webHidden/>
              </w:rPr>
              <w:fldChar w:fldCharType="end"/>
            </w:r>
          </w:hyperlink>
        </w:p>
        <w:p w14:paraId="41C194F0" w14:textId="3E1EFCDF" w:rsidR="0086319D" w:rsidRPr="0090055A" w:rsidRDefault="00F271F6">
          <w:pPr>
            <w:pStyle w:val="TOC1"/>
            <w:rPr>
              <w:rFonts w:ascii="Times New Roman" w:eastAsiaTheme="minorEastAsia" w:hAnsi="Times New Roman"/>
              <w:b w:val="0"/>
              <w:bCs w:val="0"/>
              <w:i w:val="0"/>
              <w:iCs w:val="0"/>
              <w:noProof/>
            </w:rPr>
          </w:pPr>
          <w:hyperlink w:anchor="_Toc22127852" w:history="1">
            <w:r w:rsidR="0086319D" w:rsidRPr="0090055A">
              <w:rPr>
                <w:rStyle w:val="Hyperlink"/>
                <w:rFonts w:ascii="Times New Roman" w:hAnsi="Times New Roman"/>
                <w:b w:val="0"/>
                <w:bCs w:val="0"/>
                <w:noProof/>
              </w:rPr>
              <w:t>II. General Comments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_Toc22127852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2</w:t>
            </w:r>
            <w:r w:rsidR="0086319D" w:rsidRPr="0090055A">
              <w:rPr>
                <w:rFonts w:ascii="Times New Roman" w:hAnsi="Times New Roman"/>
                <w:b w:val="0"/>
                <w:bCs w:val="0"/>
                <w:noProof/>
                <w:webHidden/>
              </w:rPr>
              <w:fldChar w:fldCharType="end"/>
            </w:r>
          </w:hyperlink>
        </w:p>
        <w:p w14:paraId="3A7B9DB8" w14:textId="750EA64F" w:rsidR="0086319D" w:rsidRPr="0090055A" w:rsidRDefault="00F271F6">
          <w:pPr>
            <w:pStyle w:val="TOC1"/>
            <w:rPr>
              <w:rFonts w:ascii="Times New Roman" w:eastAsiaTheme="minorEastAsia" w:hAnsi="Times New Roman"/>
              <w:b w:val="0"/>
              <w:bCs w:val="0"/>
              <w:i w:val="0"/>
              <w:iCs w:val="0"/>
              <w:noProof/>
            </w:rPr>
          </w:pPr>
          <w:hyperlink w:anchor="_Toc22127853" w:history="1">
            <w:r w:rsidR="0086319D" w:rsidRPr="0090055A">
              <w:rPr>
                <w:rStyle w:val="Hyperlink"/>
                <w:rFonts w:ascii="Times New Roman" w:hAnsi="Times New Roman"/>
                <w:b w:val="0"/>
                <w:bCs w:val="0"/>
                <w:noProof/>
              </w:rPr>
              <w:t>III. Model Checks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_Toc22127853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3</w:t>
            </w:r>
            <w:r w:rsidR="0086319D" w:rsidRPr="0090055A">
              <w:rPr>
                <w:rFonts w:ascii="Times New Roman" w:hAnsi="Times New Roman"/>
                <w:b w:val="0"/>
                <w:bCs w:val="0"/>
                <w:noProof/>
                <w:webHidden/>
              </w:rPr>
              <w:fldChar w:fldCharType="end"/>
            </w:r>
          </w:hyperlink>
        </w:p>
        <w:p w14:paraId="335E7037" w14:textId="0AC10DAF" w:rsidR="0086319D" w:rsidRPr="0090055A" w:rsidRDefault="00F271F6">
          <w:pPr>
            <w:pStyle w:val="TOC1"/>
            <w:rPr>
              <w:rFonts w:ascii="Times New Roman" w:eastAsiaTheme="minorEastAsia" w:hAnsi="Times New Roman"/>
              <w:b w:val="0"/>
              <w:bCs w:val="0"/>
              <w:i w:val="0"/>
              <w:iCs w:val="0"/>
              <w:noProof/>
            </w:rPr>
          </w:pPr>
          <w:hyperlink w:anchor="_Toc22127854" w:history="1">
            <w:r w:rsidR="0086319D" w:rsidRPr="0090055A">
              <w:rPr>
                <w:rStyle w:val="Hyperlink"/>
                <w:rFonts w:ascii="Times New Roman" w:hAnsi="Times New Roman"/>
                <w:b w:val="0"/>
                <w:bCs w:val="0"/>
                <w:noProof/>
              </w:rPr>
              <w:t>IV. Test Case Checks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_Toc22127854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6</w:t>
            </w:r>
            <w:r w:rsidR="0086319D" w:rsidRPr="0090055A">
              <w:rPr>
                <w:rFonts w:ascii="Times New Roman" w:hAnsi="Times New Roman"/>
                <w:b w:val="0"/>
                <w:bCs w:val="0"/>
                <w:noProof/>
                <w:webHidden/>
              </w:rPr>
              <w:fldChar w:fldCharType="end"/>
            </w:r>
          </w:hyperlink>
        </w:p>
        <w:p w14:paraId="4903B5B0" w14:textId="50F9553C" w:rsidR="0086319D" w:rsidRPr="0090055A" w:rsidRDefault="00F271F6">
          <w:pPr>
            <w:pStyle w:val="TOC1"/>
            <w:rPr>
              <w:rFonts w:ascii="Times New Roman" w:eastAsiaTheme="minorEastAsia" w:hAnsi="Times New Roman"/>
              <w:b w:val="0"/>
              <w:bCs w:val="0"/>
              <w:i w:val="0"/>
              <w:iCs w:val="0"/>
              <w:noProof/>
            </w:rPr>
          </w:pPr>
          <w:hyperlink w:anchor="_Toc22127855" w:history="1">
            <w:r w:rsidR="0086319D" w:rsidRPr="0090055A">
              <w:rPr>
                <w:rStyle w:val="Hyperlink"/>
                <w:rFonts w:ascii="Times New Roman" w:hAnsi="Times New Roman"/>
                <w:b w:val="0"/>
                <w:bCs w:val="0"/>
                <w:noProof/>
              </w:rPr>
              <w:t>Appendix A: Documentation Template</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_Toc22127855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8</w:t>
            </w:r>
            <w:r w:rsidR="0086319D" w:rsidRPr="0090055A">
              <w:rPr>
                <w:rFonts w:ascii="Times New Roman" w:hAnsi="Times New Roman"/>
                <w:b w:val="0"/>
                <w:bCs w:val="0"/>
                <w:noProof/>
                <w:webHidden/>
              </w:rPr>
              <w:fldChar w:fldCharType="end"/>
            </w:r>
          </w:hyperlink>
        </w:p>
        <w:p w14:paraId="2E5DF442" w14:textId="51FC9295" w:rsidR="0086319D" w:rsidRPr="0090055A" w:rsidRDefault="00F271F6">
          <w:pPr>
            <w:pStyle w:val="TOC1"/>
            <w:rPr>
              <w:rFonts w:ascii="Times New Roman" w:eastAsiaTheme="minorEastAsia" w:hAnsi="Times New Roman"/>
              <w:b w:val="0"/>
              <w:bCs w:val="0"/>
              <w:i w:val="0"/>
              <w:iCs w:val="0"/>
              <w:noProof/>
            </w:rPr>
          </w:pPr>
          <w:hyperlink w:anchor="_Toc22127856" w:history="1">
            <w:r w:rsidR="0086319D" w:rsidRPr="0090055A">
              <w:rPr>
                <w:rStyle w:val="Hyperlink"/>
                <w:rFonts w:ascii="Times New Roman" w:hAnsi="Times New Roman"/>
                <w:b w:val="0"/>
                <w:bCs w:val="0"/>
                <w:noProof/>
              </w:rPr>
              <w:t>Appendix B: KPI JSON</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_Toc22127856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10</w:t>
            </w:r>
            <w:r w:rsidR="0086319D" w:rsidRPr="0090055A">
              <w:rPr>
                <w:rFonts w:ascii="Times New Roman" w:hAnsi="Times New Roman"/>
                <w:b w:val="0"/>
                <w:bCs w:val="0"/>
                <w:noProof/>
                <w:webHidden/>
              </w:rPr>
              <w:fldChar w:fldCharType="end"/>
            </w:r>
          </w:hyperlink>
        </w:p>
        <w:p w14:paraId="65706137" w14:textId="50059B39" w:rsidR="0086319D" w:rsidRPr="0090055A" w:rsidRDefault="00F271F6">
          <w:pPr>
            <w:pStyle w:val="TOC1"/>
            <w:rPr>
              <w:rFonts w:ascii="Times New Roman" w:eastAsiaTheme="minorEastAsia" w:hAnsi="Times New Roman"/>
              <w:b w:val="0"/>
              <w:bCs w:val="0"/>
              <w:i w:val="0"/>
              <w:iCs w:val="0"/>
              <w:noProof/>
            </w:rPr>
          </w:pPr>
          <w:hyperlink w:anchor="_Toc22127857" w:history="1">
            <w:r w:rsidR="0086319D" w:rsidRPr="0090055A">
              <w:rPr>
                <w:rStyle w:val="Hyperlink"/>
                <w:rFonts w:ascii="Times New Roman" w:hAnsi="Times New Roman"/>
                <w:b w:val="0"/>
                <w:bCs w:val="0"/>
                <w:noProof/>
              </w:rPr>
              <w:t>Appendix C: Specifications for Data CSV Files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_Toc22127857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11</w:t>
            </w:r>
            <w:r w:rsidR="0086319D" w:rsidRPr="0090055A">
              <w:rPr>
                <w:rFonts w:ascii="Times New Roman" w:hAnsi="Times New Roman"/>
                <w:b w:val="0"/>
                <w:bCs w:val="0"/>
                <w:noProof/>
                <w:webHidden/>
              </w:rPr>
              <w:fldChar w:fldCharType="end"/>
            </w:r>
          </w:hyperlink>
        </w:p>
        <w:p w14:paraId="7E1AF5C2" w14:textId="3B5F52DD" w:rsidR="002E316E" w:rsidRDefault="002E316E">
          <w:r w:rsidRPr="0090055A">
            <w:rPr>
              <w:noProof/>
            </w:rPr>
            <w:fldChar w:fldCharType="end"/>
          </w:r>
        </w:p>
      </w:sdtContent>
    </w:sdt>
    <w:p w14:paraId="76743E34" w14:textId="122E74FB" w:rsidR="0055244E" w:rsidRDefault="0055244E">
      <w:r>
        <w:t>Section I is to be completed by the Model Developer.  The remaining sections are to be completed by the designated Model Reviewer, and returned to the Model Developer so that they may make the appropriate edits.  This process should be repeated until all concerns of the reviewer are addressed.  Each review should be documented using a separate version of this document, specified by the Review # in Section 1 below.</w:t>
      </w:r>
    </w:p>
    <w:p w14:paraId="1B4A7FD4" w14:textId="77777777" w:rsidR="0086319D" w:rsidRDefault="0086319D"/>
    <w:p w14:paraId="29161465" w14:textId="77777777" w:rsidR="00403E4D" w:rsidRDefault="00403E4D"/>
    <w:p w14:paraId="4F1923C2" w14:textId="77777777" w:rsidR="00403E4D" w:rsidRDefault="00566A7A">
      <w:pPr>
        <w:pStyle w:val="Heading1"/>
      </w:pPr>
      <w:bookmarkStart w:id="0" w:name="_8p1pr14chzzy" w:colFirst="0" w:colLast="0"/>
      <w:bookmarkStart w:id="1" w:name="_Toc22127851"/>
      <w:bookmarkEnd w:id="0"/>
      <w:r>
        <w:t>I. General Information</w:t>
      </w:r>
      <w:bookmarkEnd w:id="1"/>
    </w:p>
    <w:p w14:paraId="127DA4BE" w14:textId="77777777" w:rsidR="00403E4D" w:rsidRDefault="00403E4D"/>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403E4D" w14:paraId="00A5A80A" w14:textId="77777777" w:rsidTr="00302AAD">
        <w:trPr>
          <w:trHeight w:val="280"/>
        </w:trPr>
        <w:tc>
          <w:tcPr>
            <w:tcW w:w="2860" w:type="dxa"/>
            <w:shd w:val="clear" w:color="auto" w:fill="auto"/>
            <w:tcMar>
              <w:top w:w="100" w:type="dxa"/>
              <w:left w:w="100" w:type="dxa"/>
              <w:bottom w:w="100" w:type="dxa"/>
              <w:right w:w="100" w:type="dxa"/>
            </w:tcMar>
          </w:tcPr>
          <w:p w14:paraId="7925C9A3" w14:textId="77777777" w:rsidR="00403E4D" w:rsidRDefault="00566A7A">
            <w:pPr>
              <w:rPr>
                <w:b/>
              </w:rPr>
            </w:pPr>
            <w:r>
              <w:rPr>
                <w:b/>
              </w:rPr>
              <w:t>Reference Case</w:t>
            </w:r>
          </w:p>
        </w:tc>
        <w:tc>
          <w:tcPr>
            <w:tcW w:w="6500" w:type="dxa"/>
            <w:shd w:val="clear" w:color="auto" w:fill="auto"/>
            <w:tcMar>
              <w:top w:w="100" w:type="dxa"/>
              <w:left w:w="100" w:type="dxa"/>
              <w:bottom w:w="100" w:type="dxa"/>
              <w:right w:w="100" w:type="dxa"/>
            </w:tcMar>
          </w:tcPr>
          <w:p w14:paraId="39B57065" w14:textId="12B9271E" w:rsidR="00403E4D" w:rsidRDefault="00F410D5">
            <w:r>
              <w:t>Multizone Office Simple Air (5-Zone)</w:t>
            </w:r>
          </w:p>
        </w:tc>
      </w:tr>
      <w:tr w:rsidR="00403E4D" w14:paraId="166919B5" w14:textId="77777777" w:rsidTr="00F410D5">
        <w:trPr>
          <w:trHeight w:val="2949"/>
        </w:trPr>
        <w:tc>
          <w:tcPr>
            <w:tcW w:w="2860" w:type="dxa"/>
            <w:shd w:val="clear" w:color="auto" w:fill="auto"/>
            <w:tcMar>
              <w:top w:w="100" w:type="dxa"/>
              <w:left w:w="100" w:type="dxa"/>
              <w:bottom w:w="100" w:type="dxa"/>
              <w:right w:w="100" w:type="dxa"/>
            </w:tcMar>
          </w:tcPr>
          <w:p w14:paraId="6E2C36D6" w14:textId="77777777" w:rsidR="00403E4D" w:rsidRDefault="00566A7A">
            <w:pPr>
              <w:rPr>
                <w:b/>
              </w:rPr>
            </w:pPr>
            <w:r>
              <w:rPr>
                <w:b/>
              </w:rPr>
              <w:t>Current Location</w:t>
            </w:r>
          </w:p>
        </w:tc>
        <w:tc>
          <w:tcPr>
            <w:tcW w:w="6500" w:type="dxa"/>
            <w:shd w:val="clear" w:color="auto" w:fill="auto"/>
            <w:tcMar>
              <w:top w:w="100" w:type="dxa"/>
              <w:left w:w="100" w:type="dxa"/>
              <w:bottom w:w="100" w:type="dxa"/>
              <w:right w:w="100" w:type="dxa"/>
            </w:tcMar>
          </w:tcPr>
          <w:p w14:paraId="1975229A" w14:textId="77777777" w:rsidR="00403E4D" w:rsidRPr="00F410D5" w:rsidRDefault="00F410D5">
            <w:pPr>
              <w:rPr>
                <w:sz w:val="16"/>
                <w:szCs w:val="16"/>
              </w:rPr>
            </w:pPr>
            <w:r w:rsidRPr="00F410D5">
              <w:rPr>
                <w:sz w:val="16"/>
                <w:szCs w:val="16"/>
              </w:rPr>
              <w:t>Test Case Directory:</w:t>
            </w:r>
            <w:r w:rsidRPr="00F410D5">
              <w:rPr>
                <w:sz w:val="16"/>
                <w:szCs w:val="16"/>
              </w:rPr>
              <w:br/>
            </w:r>
            <w:hyperlink r:id="rId8" w:history="1">
              <w:r w:rsidRPr="00F410D5">
                <w:rPr>
                  <w:rStyle w:val="Hyperlink"/>
                  <w:sz w:val="16"/>
                  <w:szCs w:val="16"/>
                </w:rPr>
                <w:t>https://github.com/ibpsa/project1-boptest/tree/issue273_tesCasMulZonOffSimAir</w:t>
              </w:r>
            </w:hyperlink>
            <w:r w:rsidRPr="00F410D5">
              <w:rPr>
                <w:sz w:val="16"/>
                <w:szCs w:val="16"/>
              </w:rPr>
              <w:t xml:space="preserve"> </w:t>
            </w:r>
            <w:r w:rsidRPr="00F410D5">
              <w:rPr>
                <w:sz w:val="16"/>
                <w:szCs w:val="16"/>
              </w:rPr>
              <w:br/>
            </w:r>
          </w:p>
          <w:p w14:paraId="289512D5" w14:textId="0017E7E8" w:rsidR="00F410D5" w:rsidRPr="00F410D5" w:rsidRDefault="00F410D5">
            <w:pPr>
              <w:rPr>
                <w:sz w:val="16"/>
                <w:szCs w:val="16"/>
              </w:rPr>
            </w:pPr>
            <w:r w:rsidRPr="00F410D5">
              <w:rPr>
                <w:sz w:val="16"/>
                <w:szCs w:val="16"/>
              </w:rPr>
              <w:t>Modelica Model Package:</w:t>
            </w:r>
            <w:r w:rsidRPr="00F410D5">
              <w:rPr>
                <w:sz w:val="16"/>
                <w:szCs w:val="16"/>
              </w:rPr>
              <w:br/>
            </w:r>
            <w:hyperlink r:id="rId9" w:history="1">
              <w:r w:rsidRPr="00F410D5">
                <w:rPr>
                  <w:rStyle w:val="Hyperlink"/>
                  <w:sz w:val="16"/>
                  <w:szCs w:val="16"/>
                </w:rPr>
                <w:t>https://github.com/ibpsa/project1-boptest/tree/issue273_tesCasMulZonOffSimAir/testcases/multizone_office_simple_air/models/MultiZoneOfficeSimpleAir</w:t>
              </w:r>
            </w:hyperlink>
            <w:r w:rsidRPr="00F410D5">
              <w:rPr>
                <w:sz w:val="16"/>
                <w:szCs w:val="16"/>
              </w:rPr>
              <w:t xml:space="preserve"> </w:t>
            </w:r>
            <w:r w:rsidRPr="00F410D5">
              <w:rPr>
                <w:sz w:val="16"/>
                <w:szCs w:val="16"/>
              </w:rPr>
              <w:br/>
            </w:r>
            <w:r w:rsidRPr="00F410D5">
              <w:rPr>
                <w:sz w:val="16"/>
                <w:szCs w:val="16"/>
              </w:rPr>
              <w:br/>
              <w:t>Model Path:</w:t>
            </w:r>
            <w:r w:rsidRPr="00F410D5">
              <w:rPr>
                <w:sz w:val="16"/>
                <w:szCs w:val="16"/>
              </w:rPr>
              <w:br/>
            </w:r>
            <w:proofErr w:type="spellStart"/>
            <w:r w:rsidRPr="00F410D5">
              <w:rPr>
                <w:sz w:val="16"/>
                <w:szCs w:val="16"/>
              </w:rPr>
              <w:t>MultiZoneOfficeSimpleAir.TestCases.</w:t>
            </w:r>
            <w:r w:rsidR="00906BCE">
              <w:rPr>
                <w:sz w:val="16"/>
                <w:szCs w:val="16"/>
              </w:rPr>
              <w:t>TestCase</w:t>
            </w:r>
            <w:proofErr w:type="spellEnd"/>
          </w:p>
          <w:p w14:paraId="7895ACE4" w14:textId="77777777" w:rsidR="00F410D5" w:rsidRPr="00F410D5" w:rsidRDefault="00F410D5">
            <w:pPr>
              <w:rPr>
                <w:sz w:val="16"/>
                <w:szCs w:val="16"/>
              </w:rPr>
            </w:pPr>
          </w:p>
          <w:p w14:paraId="62FC6104" w14:textId="77777777" w:rsidR="00F410D5" w:rsidRPr="00F410D5" w:rsidRDefault="00F410D5">
            <w:pPr>
              <w:rPr>
                <w:sz w:val="16"/>
                <w:szCs w:val="16"/>
              </w:rPr>
            </w:pPr>
            <w:r w:rsidRPr="00F410D5">
              <w:rPr>
                <w:sz w:val="16"/>
                <w:szCs w:val="16"/>
              </w:rPr>
              <w:t>Buildings Library Version:</w:t>
            </w:r>
          </w:p>
          <w:p w14:paraId="31409A38" w14:textId="49FA1CD2" w:rsidR="00F410D5" w:rsidRDefault="00F410D5">
            <w:r w:rsidRPr="00F410D5">
              <w:rPr>
                <w:sz w:val="16"/>
                <w:szCs w:val="16"/>
              </w:rPr>
              <w:t xml:space="preserve">See </w:t>
            </w:r>
            <w:hyperlink r:id="rId10" w:history="1">
              <w:r w:rsidRPr="00F410D5">
                <w:rPr>
                  <w:rStyle w:val="Hyperlink"/>
                  <w:sz w:val="16"/>
                  <w:szCs w:val="16"/>
                </w:rPr>
                <w:t>https://github.com/ibpsa/project1-boptest/blob/issue273_tesCasMulZonOffSimAir/testcases/multizone_office_simple_air/models/library_versions.json</w:t>
              </w:r>
            </w:hyperlink>
          </w:p>
        </w:tc>
      </w:tr>
      <w:tr w:rsidR="0055244E" w14:paraId="7AD786FE" w14:textId="77777777" w:rsidTr="00302AAD">
        <w:tc>
          <w:tcPr>
            <w:tcW w:w="2860" w:type="dxa"/>
            <w:shd w:val="clear" w:color="auto" w:fill="auto"/>
            <w:tcMar>
              <w:top w:w="100" w:type="dxa"/>
              <w:left w:w="100" w:type="dxa"/>
              <w:bottom w:w="100" w:type="dxa"/>
              <w:right w:w="100" w:type="dxa"/>
            </w:tcMar>
          </w:tcPr>
          <w:p w14:paraId="123F53B9" w14:textId="2010A621" w:rsidR="0055244E" w:rsidRDefault="0055244E">
            <w:pPr>
              <w:rPr>
                <w:b/>
              </w:rPr>
            </w:pPr>
            <w:r>
              <w:rPr>
                <w:b/>
              </w:rPr>
              <w:t>Model Developer</w:t>
            </w:r>
            <w:r w:rsidR="00876273">
              <w:rPr>
                <w:b/>
              </w:rPr>
              <w:br/>
            </w:r>
            <w:r w:rsidRPr="00302AAD">
              <w:t>(Name</w:t>
            </w:r>
            <w:r w:rsidR="00876273" w:rsidRPr="00302AAD">
              <w:t xml:space="preserve">, Institution, </w:t>
            </w:r>
            <w:r w:rsidRPr="00302AAD">
              <w:t>Email)</w:t>
            </w:r>
          </w:p>
        </w:tc>
        <w:tc>
          <w:tcPr>
            <w:tcW w:w="6500" w:type="dxa"/>
            <w:shd w:val="clear" w:color="auto" w:fill="auto"/>
            <w:tcMar>
              <w:top w:w="100" w:type="dxa"/>
              <w:left w:w="100" w:type="dxa"/>
              <w:bottom w:w="100" w:type="dxa"/>
              <w:right w:w="100" w:type="dxa"/>
            </w:tcMar>
          </w:tcPr>
          <w:p w14:paraId="227B9A34" w14:textId="08AB3AB3" w:rsidR="0055244E" w:rsidRDefault="00F410D5">
            <w:r>
              <w:t xml:space="preserve">David Blum, LBNL, </w:t>
            </w:r>
            <w:r w:rsidRPr="00F410D5">
              <w:t>dhblum@lbl.gov</w:t>
            </w:r>
          </w:p>
        </w:tc>
      </w:tr>
      <w:tr w:rsidR="0055244E" w:rsidRPr="007B6C38" w14:paraId="73DAF1D8" w14:textId="77777777" w:rsidTr="00302AAD">
        <w:tc>
          <w:tcPr>
            <w:tcW w:w="2860" w:type="dxa"/>
            <w:shd w:val="clear" w:color="auto" w:fill="auto"/>
            <w:tcMar>
              <w:top w:w="100" w:type="dxa"/>
              <w:left w:w="100" w:type="dxa"/>
              <w:bottom w:w="100" w:type="dxa"/>
              <w:right w:w="100" w:type="dxa"/>
            </w:tcMar>
          </w:tcPr>
          <w:p w14:paraId="58BB73B5" w14:textId="77777777" w:rsidR="0055244E" w:rsidRDefault="0055244E">
            <w:pPr>
              <w:rPr>
                <w:b/>
              </w:rPr>
            </w:pPr>
            <w:r>
              <w:rPr>
                <w:b/>
              </w:rPr>
              <w:t>Model Reviewer</w:t>
            </w:r>
          </w:p>
          <w:p w14:paraId="75AC7AAB" w14:textId="39C202E6" w:rsidR="0055244E" w:rsidRPr="00302AAD" w:rsidRDefault="0055244E">
            <w:r w:rsidRPr="00302AAD">
              <w:t>(Name</w:t>
            </w:r>
            <w:r w:rsidR="00876273" w:rsidRPr="00302AAD">
              <w:t>, Institution,</w:t>
            </w:r>
            <w:r w:rsidRPr="00302AAD">
              <w:t xml:space="preserve"> Email)</w:t>
            </w:r>
          </w:p>
        </w:tc>
        <w:tc>
          <w:tcPr>
            <w:tcW w:w="6500" w:type="dxa"/>
            <w:shd w:val="clear" w:color="auto" w:fill="auto"/>
            <w:tcMar>
              <w:top w:w="100" w:type="dxa"/>
              <w:left w:w="100" w:type="dxa"/>
              <w:bottom w:w="100" w:type="dxa"/>
              <w:right w:w="100" w:type="dxa"/>
            </w:tcMar>
          </w:tcPr>
          <w:p w14:paraId="74EAEEE0" w14:textId="57543F7F" w:rsidR="0055244E" w:rsidRPr="00467847" w:rsidRDefault="00F410D5">
            <w:pPr>
              <w:rPr>
                <w:lang w:val="nl-BE"/>
              </w:rPr>
            </w:pPr>
            <w:r w:rsidRPr="00467847">
              <w:rPr>
                <w:lang w:val="nl-BE"/>
              </w:rPr>
              <w:t xml:space="preserve">Filip Jorissen, KU Leuven, filip.jorissen@kuleuven.be </w:t>
            </w:r>
          </w:p>
        </w:tc>
      </w:tr>
      <w:tr w:rsidR="0055244E" w14:paraId="315349C9" w14:textId="77777777" w:rsidTr="00302AAD">
        <w:tc>
          <w:tcPr>
            <w:tcW w:w="2860" w:type="dxa"/>
            <w:shd w:val="clear" w:color="auto" w:fill="auto"/>
            <w:tcMar>
              <w:top w:w="100" w:type="dxa"/>
              <w:left w:w="100" w:type="dxa"/>
              <w:bottom w:w="100" w:type="dxa"/>
              <w:right w:w="100" w:type="dxa"/>
            </w:tcMar>
          </w:tcPr>
          <w:p w14:paraId="467086DE" w14:textId="00FCB0C4" w:rsidR="0055244E" w:rsidRDefault="0055244E">
            <w:pPr>
              <w:rPr>
                <w:b/>
              </w:rPr>
            </w:pPr>
            <w:r>
              <w:rPr>
                <w:b/>
              </w:rPr>
              <w:t>Review #</w:t>
            </w:r>
          </w:p>
        </w:tc>
        <w:tc>
          <w:tcPr>
            <w:tcW w:w="6500" w:type="dxa"/>
            <w:shd w:val="clear" w:color="auto" w:fill="auto"/>
            <w:tcMar>
              <w:top w:w="100" w:type="dxa"/>
              <w:left w:w="100" w:type="dxa"/>
              <w:bottom w:w="100" w:type="dxa"/>
              <w:right w:w="100" w:type="dxa"/>
            </w:tcMar>
          </w:tcPr>
          <w:p w14:paraId="65F2DE9E" w14:textId="68687C41" w:rsidR="0055244E" w:rsidRDefault="00C67608">
            <w:ins w:id="2" w:author="David Blum" w:date="2022-03-29T00:44:00Z">
              <w:r>
                <w:t>2</w:t>
              </w:r>
            </w:ins>
            <w:del w:id="3" w:author="David Blum" w:date="2022-03-29T00:44:00Z">
              <w:r w:rsidR="00F410D5" w:rsidDel="00C67608">
                <w:delText>1</w:delText>
              </w:r>
            </w:del>
          </w:p>
        </w:tc>
      </w:tr>
    </w:tbl>
    <w:p w14:paraId="590BF38B" w14:textId="77777777" w:rsidR="00403E4D" w:rsidRDefault="00403E4D"/>
    <w:p w14:paraId="3A8AFD94" w14:textId="77777777" w:rsidR="00403E4D" w:rsidRDefault="00403E4D"/>
    <w:p w14:paraId="4251A3E2" w14:textId="77777777" w:rsidR="00387B80" w:rsidRDefault="00387B80">
      <w:pPr>
        <w:rPr>
          <w:b/>
        </w:rPr>
      </w:pPr>
      <w:bookmarkStart w:id="4" w:name="_q0htumtzb90l" w:colFirst="0" w:colLast="0"/>
      <w:bookmarkEnd w:id="4"/>
      <w:r>
        <w:br w:type="page"/>
      </w:r>
    </w:p>
    <w:p w14:paraId="1675D2F8" w14:textId="77777777" w:rsidR="002E316E" w:rsidRDefault="00566A7A" w:rsidP="002E316E">
      <w:pPr>
        <w:pStyle w:val="Heading1"/>
      </w:pPr>
      <w:bookmarkStart w:id="5" w:name="_Toc22127852"/>
      <w:r>
        <w:lastRenderedPageBreak/>
        <w:t>II. General Comments</w:t>
      </w:r>
      <w:bookmarkEnd w:id="5"/>
      <w:r>
        <w:t xml:space="preserve"> </w:t>
      </w:r>
      <w:r w:rsidR="00901ABF">
        <w:br/>
      </w:r>
    </w:p>
    <w:p w14:paraId="012EE7B1" w14:textId="127465E6" w:rsidR="00403E4D" w:rsidRDefault="00901ABF" w:rsidP="0090055A">
      <w:r w:rsidRPr="00901ABF">
        <w:t>L</w:t>
      </w:r>
      <w:r w:rsidR="00566A7A" w:rsidRPr="00901ABF">
        <w:t>ist each comment in separate row with number</w:t>
      </w:r>
      <w:r>
        <w:t xml:space="preserve">.  </w:t>
      </w:r>
      <w:r w:rsidR="008D2260">
        <w:t xml:space="preserve">Additional rows may be added as needed.  </w:t>
      </w:r>
      <w:r>
        <w:t>They</w:t>
      </w:r>
      <w:r w:rsidRPr="00901ABF">
        <w:t xml:space="preserve"> should be supported by the responses in Sections III and IV.</w:t>
      </w:r>
    </w:p>
    <w:p w14:paraId="7F7B2B5E" w14:textId="77777777" w:rsidR="00403E4D" w:rsidRDefault="00403E4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9000"/>
      </w:tblGrid>
      <w:tr w:rsidR="00403E4D" w14:paraId="504BA96A" w14:textId="77777777" w:rsidTr="00901ABF">
        <w:tc>
          <w:tcPr>
            <w:tcW w:w="360" w:type="dxa"/>
            <w:shd w:val="clear" w:color="auto" w:fill="auto"/>
            <w:tcMar>
              <w:top w:w="100" w:type="dxa"/>
              <w:left w:w="100" w:type="dxa"/>
              <w:bottom w:w="100" w:type="dxa"/>
              <w:right w:w="100" w:type="dxa"/>
            </w:tcMar>
          </w:tcPr>
          <w:p w14:paraId="333BAC96" w14:textId="77777777" w:rsidR="00403E4D" w:rsidRDefault="00566A7A">
            <w:pPr>
              <w:rPr>
                <w:b/>
              </w:rPr>
            </w:pPr>
            <w:r>
              <w:rPr>
                <w:b/>
              </w:rPr>
              <w:t>#</w:t>
            </w:r>
          </w:p>
        </w:tc>
        <w:tc>
          <w:tcPr>
            <w:tcW w:w="9000" w:type="dxa"/>
            <w:shd w:val="clear" w:color="auto" w:fill="auto"/>
            <w:tcMar>
              <w:top w:w="100" w:type="dxa"/>
              <w:left w:w="100" w:type="dxa"/>
              <w:bottom w:w="100" w:type="dxa"/>
              <w:right w:w="100" w:type="dxa"/>
            </w:tcMar>
          </w:tcPr>
          <w:p w14:paraId="1358CA0A" w14:textId="77777777" w:rsidR="00403E4D" w:rsidRDefault="00566A7A">
            <w:pPr>
              <w:rPr>
                <w:b/>
              </w:rPr>
            </w:pPr>
            <w:r>
              <w:rPr>
                <w:b/>
              </w:rPr>
              <w:t>Comment</w:t>
            </w:r>
          </w:p>
        </w:tc>
      </w:tr>
      <w:tr w:rsidR="00403E4D" w14:paraId="2801EC1A" w14:textId="77777777" w:rsidTr="00901ABF">
        <w:tc>
          <w:tcPr>
            <w:tcW w:w="360" w:type="dxa"/>
            <w:shd w:val="clear" w:color="auto" w:fill="auto"/>
            <w:tcMar>
              <w:top w:w="100" w:type="dxa"/>
              <w:left w:w="100" w:type="dxa"/>
              <w:bottom w:w="100" w:type="dxa"/>
              <w:right w:w="100" w:type="dxa"/>
            </w:tcMar>
          </w:tcPr>
          <w:p w14:paraId="01AF21CD" w14:textId="77777777" w:rsidR="00403E4D" w:rsidRDefault="00566A7A">
            <w:pPr>
              <w:widowControl w:val="0"/>
              <w:pBdr>
                <w:top w:val="nil"/>
                <w:left w:val="nil"/>
                <w:bottom w:val="nil"/>
                <w:right w:val="nil"/>
                <w:between w:val="nil"/>
              </w:pBdr>
              <w:rPr>
                <w:sz w:val="20"/>
                <w:szCs w:val="20"/>
              </w:rPr>
            </w:pPr>
            <w:r>
              <w:rPr>
                <w:sz w:val="20"/>
                <w:szCs w:val="20"/>
              </w:rPr>
              <w:t>1</w:t>
            </w:r>
          </w:p>
        </w:tc>
        <w:tc>
          <w:tcPr>
            <w:tcW w:w="9000" w:type="dxa"/>
            <w:shd w:val="clear" w:color="auto" w:fill="auto"/>
            <w:tcMar>
              <w:top w:w="100" w:type="dxa"/>
              <w:left w:w="100" w:type="dxa"/>
              <w:bottom w:w="100" w:type="dxa"/>
              <w:right w:w="100" w:type="dxa"/>
            </w:tcMar>
          </w:tcPr>
          <w:p w14:paraId="56B847C2" w14:textId="77777777" w:rsidR="00403E4D" w:rsidRDefault="00467847">
            <w:pPr>
              <w:widowControl w:val="0"/>
              <w:pBdr>
                <w:top w:val="nil"/>
                <w:left w:val="nil"/>
                <w:bottom w:val="nil"/>
                <w:right w:val="nil"/>
                <w:between w:val="nil"/>
              </w:pBdr>
              <w:rPr>
                <w:sz w:val="20"/>
                <w:szCs w:val="20"/>
              </w:rPr>
            </w:pPr>
            <w:r>
              <w:rPr>
                <w:sz w:val="20"/>
                <w:szCs w:val="20"/>
              </w:rPr>
              <w:t xml:space="preserve">‘Simulate and plot’ command runs </w:t>
            </w:r>
            <w:r w:rsidR="005236CB">
              <w:rPr>
                <w:sz w:val="20"/>
                <w:szCs w:val="20"/>
              </w:rPr>
              <w:t xml:space="preserve">the model </w:t>
            </w:r>
            <w:proofErr w:type="gramStart"/>
            <w:r w:rsidR="005236CB" w:rsidRPr="005236CB">
              <w:rPr>
                <w:sz w:val="20"/>
                <w:szCs w:val="20"/>
              </w:rPr>
              <w:t>Buildings.Examples.VAVReheat.ASHRAE</w:t>
            </w:r>
            <w:proofErr w:type="gramEnd"/>
            <w:r w:rsidR="005236CB" w:rsidRPr="005236CB">
              <w:rPr>
                <w:sz w:val="20"/>
                <w:szCs w:val="20"/>
              </w:rPr>
              <w:t>2006</w:t>
            </w:r>
            <w:r w:rsidR="005236CB">
              <w:rPr>
                <w:sz w:val="20"/>
                <w:szCs w:val="20"/>
              </w:rPr>
              <w:t xml:space="preserve"> instead of </w:t>
            </w:r>
            <w:proofErr w:type="spellStart"/>
            <w:r w:rsidR="005236CB" w:rsidRPr="005236CB">
              <w:rPr>
                <w:sz w:val="20"/>
                <w:szCs w:val="20"/>
              </w:rPr>
              <w:t>MultiZoneOfficeSimpleAir.TestCases.TestCase</w:t>
            </w:r>
            <w:proofErr w:type="spellEnd"/>
            <w:r w:rsidR="005236CB">
              <w:rPr>
                <w:sz w:val="20"/>
                <w:szCs w:val="20"/>
              </w:rPr>
              <w:t xml:space="preserve">, which </w:t>
            </w:r>
            <w:r w:rsidR="00B81D5B">
              <w:rPr>
                <w:sz w:val="20"/>
                <w:szCs w:val="20"/>
              </w:rPr>
              <w:t xml:space="preserve">is unlikely to be </w:t>
            </w:r>
            <w:r w:rsidR="005236CB">
              <w:rPr>
                <w:sz w:val="20"/>
                <w:szCs w:val="20"/>
              </w:rPr>
              <w:t>the intention?</w:t>
            </w:r>
          </w:p>
          <w:p w14:paraId="52B21F57" w14:textId="77777777" w:rsidR="006E48B8" w:rsidRDefault="006E48B8">
            <w:pPr>
              <w:widowControl w:val="0"/>
              <w:pBdr>
                <w:top w:val="nil"/>
                <w:left w:val="nil"/>
                <w:bottom w:val="nil"/>
                <w:right w:val="nil"/>
                <w:between w:val="nil"/>
              </w:pBdr>
              <w:rPr>
                <w:sz w:val="20"/>
                <w:szCs w:val="20"/>
              </w:rPr>
            </w:pPr>
          </w:p>
          <w:p w14:paraId="36B0643B" w14:textId="633ED90B" w:rsidR="006E48B8" w:rsidRPr="006E48B8" w:rsidRDefault="006E48B8">
            <w:pPr>
              <w:widowControl w:val="0"/>
              <w:pBdr>
                <w:top w:val="nil"/>
                <w:left w:val="nil"/>
                <w:bottom w:val="nil"/>
                <w:right w:val="nil"/>
                <w:between w:val="nil"/>
              </w:pBdr>
              <w:rPr>
                <w:color w:val="00B0F0"/>
                <w:sz w:val="20"/>
                <w:szCs w:val="20"/>
              </w:rPr>
            </w:pPr>
            <w:r w:rsidRPr="006E48B8">
              <w:rPr>
                <w:color w:val="00B0F0"/>
                <w:sz w:val="20"/>
                <w:szCs w:val="20"/>
              </w:rPr>
              <w:t>Not the intention.  Added proper ‘Simulate and plot’ script to “MultiZoneOfficeSimpleAir/Resources/Scripts/Dymola/TestCases/Testcase.mos”</w:t>
            </w:r>
          </w:p>
        </w:tc>
      </w:tr>
      <w:tr w:rsidR="00403E4D" w14:paraId="3D4FBE46" w14:textId="77777777" w:rsidTr="00901ABF">
        <w:tc>
          <w:tcPr>
            <w:tcW w:w="360" w:type="dxa"/>
            <w:shd w:val="clear" w:color="auto" w:fill="auto"/>
            <w:tcMar>
              <w:top w:w="100" w:type="dxa"/>
              <w:left w:w="100" w:type="dxa"/>
              <w:bottom w:w="100" w:type="dxa"/>
              <w:right w:w="100" w:type="dxa"/>
            </w:tcMar>
          </w:tcPr>
          <w:p w14:paraId="6CCB628E" w14:textId="77777777" w:rsidR="00403E4D" w:rsidRDefault="00566A7A">
            <w:pPr>
              <w:widowControl w:val="0"/>
              <w:pBdr>
                <w:top w:val="nil"/>
                <w:left w:val="nil"/>
                <w:bottom w:val="nil"/>
                <w:right w:val="nil"/>
                <w:between w:val="nil"/>
              </w:pBdr>
              <w:rPr>
                <w:sz w:val="20"/>
                <w:szCs w:val="20"/>
              </w:rPr>
            </w:pPr>
            <w:r>
              <w:rPr>
                <w:sz w:val="20"/>
                <w:szCs w:val="20"/>
              </w:rPr>
              <w:t>2</w:t>
            </w:r>
          </w:p>
        </w:tc>
        <w:tc>
          <w:tcPr>
            <w:tcW w:w="9000" w:type="dxa"/>
            <w:shd w:val="clear" w:color="auto" w:fill="auto"/>
            <w:tcMar>
              <w:top w:w="100" w:type="dxa"/>
              <w:left w:w="100" w:type="dxa"/>
              <w:bottom w:w="100" w:type="dxa"/>
              <w:right w:w="100" w:type="dxa"/>
            </w:tcMar>
          </w:tcPr>
          <w:p w14:paraId="580AB576" w14:textId="77777777" w:rsidR="00403E4D" w:rsidRDefault="005236CB">
            <w:pPr>
              <w:widowControl w:val="0"/>
              <w:pBdr>
                <w:top w:val="nil"/>
                <w:left w:val="nil"/>
                <w:bottom w:val="nil"/>
                <w:right w:val="nil"/>
                <w:between w:val="nil"/>
              </w:pBdr>
              <w:rPr>
                <w:sz w:val="20"/>
                <w:szCs w:val="20"/>
              </w:rPr>
            </w:pPr>
            <w:r>
              <w:rPr>
                <w:sz w:val="20"/>
                <w:szCs w:val="20"/>
              </w:rPr>
              <w:t>Flow rate control at the primary side of the cooling coil and the heating coil is idealized to a large extent: there exists a linear relation between the control signal and the mass low rate, which is not the case in practice. It would be better if a pump + valve with a linear valve characteristic and some series pressure drop were modelled</w:t>
            </w:r>
            <w:r w:rsidR="000F66A6">
              <w:rPr>
                <w:sz w:val="20"/>
                <w:szCs w:val="20"/>
              </w:rPr>
              <w:t xml:space="preserve"> since this causes a more realistic relation between the control signal and heat flow rate.</w:t>
            </w:r>
            <w:r>
              <w:rPr>
                <w:sz w:val="20"/>
                <w:szCs w:val="20"/>
              </w:rPr>
              <w:t xml:space="preserve"> Furthermore, the pump electrical power(s) should be considered in the model objective/KPIs. Ideally, these </w:t>
            </w:r>
            <w:r w:rsidR="00DD2183">
              <w:rPr>
                <w:sz w:val="20"/>
                <w:szCs w:val="20"/>
              </w:rPr>
              <w:t>pumps can be controlled externally too; either on/off (constant head) or modulating.</w:t>
            </w:r>
            <w:r w:rsidR="000F66A6">
              <w:rPr>
                <w:sz w:val="20"/>
                <w:szCs w:val="20"/>
              </w:rPr>
              <w:t xml:space="preserve"> The same observations hold for the VAV heating coils.</w:t>
            </w:r>
          </w:p>
          <w:p w14:paraId="10EE5120" w14:textId="77777777" w:rsidR="006E48B8" w:rsidRDefault="006E48B8">
            <w:pPr>
              <w:widowControl w:val="0"/>
              <w:pBdr>
                <w:top w:val="nil"/>
                <w:left w:val="nil"/>
                <w:bottom w:val="nil"/>
                <w:right w:val="nil"/>
                <w:between w:val="nil"/>
              </w:pBdr>
              <w:rPr>
                <w:sz w:val="20"/>
                <w:szCs w:val="20"/>
              </w:rPr>
            </w:pPr>
          </w:p>
          <w:p w14:paraId="1B710CC9" w14:textId="2D74B636" w:rsidR="006E48B8" w:rsidRPr="006E48B8" w:rsidRDefault="006E48B8" w:rsidP="006E48B8">
            <w:pPr>
              <w:widowControl w:val="0"/>
              <w:pBdr>
                <w:top w:val="nil"/>
                <w:left w:val="nil"/>
                <w:bottom w:val="nil"/>
                <w:right w:val="nil"/>
                <w:between w:val="nil"/>
              </w:pBdr>
              <w:rPr>
                <w:color w:val="00B0F0"/>
                <w:sz w:val="20"/>
                <w:szCs w:val="20"/>
              </w:rPr>
            </w:pPr>
            <w:r w:rsidRPr="006E48B8">
              <w:rPr>
                <w:color w:val="00B0F0"/>
                <w:sz w:val="20"/>
                <w:szCs w:val="20"/>
              </w:rPr>
              <w:t xml:space="preserve">The whole </w:t>
            </w:r>
            <w:r w:rsidR="00486B0B">
              <w:rPr>
                <w:color w:val="00B0F0"/>
                <w:sz w:val="20"/>
                <w:szCs w:val="20"/>
              </w:rPr>
              <w:t xml:space="preserve">base </w:t>
            </w:r>
            <w:r w:rsidRPr="006E48B8">
              <w:rPr>
                <w:color w:val="00B0F0"/>
                <w:sz w:val="20"/>
                <w:szCs w:val="20"/>
              </w:rPr>
              <w:t xml:space="preserve">model has been refactored within the Buildings Library.  See Buildings.Examples.VAVReheat.ASHRAE2006 </w:t>
            </w:r>
            <w:r w:rsidR="00752B38">
              <w:rPr>
                <w:color w:val="00B0F0"/>
                <w:sz w:val="20"/>
                <w:szCs w:val="20"/>
              </w:rPr>
              <w:t>resulting from</w:t>
            </w:r>
            <w:r w:rsidR="00486B0B">
              <w:rPr>
                <w:color w:val="00B0F0"/>
                <w:sz w:val="20"/>
                <w:szCs w:val="20"/>
              </w:rPr>
              <w:t xml:space="preserve"> issue </w:t>
            </w:r>
            <w:r w:rsidR="00486B0B" w:rsidRPr="00486B0B">
              <w:rPr>
                <w:color w:val="00B0F0"/>
                <w:sz w:val="20"/>
                <w:szCs w:val="20"/>
              </w:rPr>
              <w:t>https://github.com/lbl-srg/modelica-buildings/issues/2652</w:t>
            </w:r>
            <w:r w:rsidRPr="006E48B8">
              <w:rPr>
                <w:color w:val="00B0F0"/>
                <w:sz w:val="20"/>
                <w:szCs w:val="20"/>
              </w:rPr>
              <w:t>.  This test case has been refactored to build from this example.</w:t>
            </w:r>
          </w:p>
          <w:p w14:paraId="5B0431F1" w14:textId="77777777" w:rsidR="006E48B8" w:rsidRPr="006E48B8" w:rsidRDefault="006E48B8" w:rsidP="006E48B8">
            <w:pPr>
              <w:widowControl w:val="0"/>
              <w:pBdr>
                <w:top w:val="nil"/>
                <w:left w:val="nil"/>
                <w:bottom w:val="nil"/>
                <w:right w:val="nil"/>
                <w:between w:val="nil"/>
              </w:pBdr>
              <w:rPr>
                <w:color w:val="00B0F0"/>
                <w:sz w:val="20"/>
                <w:szCs w:val="20"/>
              </w:rPr>
            </w:pPr>
          </w:p>
          <w:p w14:paraId="4AFCC9DC" w14:textId="77777777" w:rsidR="006E48B8" w:rsidRPr="006E48B8" w:rsidRDefault="006E48B8" w:rsidP="006E48B8">
            <w:pPr>
              <w:widowControl w:val="0"/>
              <w:pBdr>
                <w:top w:val="nil"/>
                <w:left w:val="nil"/>
                <w:bottom w:val="nil"/>
                <w:right w:val="nil"/>
                <w:between w:val="nil"/>
              </w:pBdr>
              <w:rPr>
                <w:color w:val="00B0F0"/>
                <w:sz w:val="20"/>
                <w:szCs w:val="20"/>
              </w:rPr>
            </w:pPr>
            <w:commentRangeStart w:id="6"/>
            <w:commentRangeStart w:id="7"/>
            <w:r w:rsidRPr="006E48B8">
              <w:rPr>
                <w:color w:val="00B0F0"/>
                <w:sz w:val="20"/>
                <w:szCs w:val="20"/>
              </w:rPr>
              <w:t xml:space="preserve">As part of the refactoring, the cooling and heating coils are now served by circulation pumps and equal percentage valves allowing mixing from hot and chilled water sources, modeled separately (see comment 4).  The terminal box reheat coils are now served by equal percentage valves controlling flow from a hot water source, modeled </w:t>
            </w:r>
            <w:commentRangeStart w:id="8"/>
            <w:commentRangeStart w:id="9"/>
            <w:r w:rsidRPr="006E48B8">
              <w:rPr>
                <w:color w:val="00B0F0"/>
                <w:sz w:val="20"/>
                <w:szCs w:val="20"/>
              </w:rPr>
              <w:t>separately</w:t>
            </w:r>
            <w:commentRangeEnd w:id="8"/>
            <w:r w:rsidR="00C028A3">
              <w:rPr>
                <w:rStyle w:val="CommentReference"/>
              </w:rPr>
              <w:commentReference w:id="8"/>
            </w:r>
            <w:commentRangeEnd w:id="9"/>
            <w:r w:rsidR="002702B3">
              <w:rPr>
                <w:rStyle w:val="CommentReference"/>
              </w:rPr>
              <w:commentReference w:id="9"/>
            </w:r>
            <w:r w:rsidRPr="006E48B8">
              <w:rPr>
                <w:color w:val="00B0F0"/>
                <w:sz w:val="20"/>
                <w:szCs w:val="20"/>
              </w:rPr>
              <w:t>.</w:t>
            </w:r>
            <w:commentRangeEnd w:id="6"/>
            <w:r w:rsidR="00C028A3">
              <w:rPr>
                <w:rStyle w:val="CommentReference"/>
              </w:rPr>
              <w:commentReference w:id="6"/>
            </w:r>
            <w:commentRangeEnd w:id="7"/>
            <w:r w:rsidR="002A12AC">
              <w:rPr>
                <w:rStyle w:val="CommentReference"/>
              </w:rPr>
              <w:commentReference w:id="7"/>
            </w:r>
          </w:p>
          <w:p w14:paraId="5ED8D88F" w14:textId="77777777" w:rsidR="006E48B8" w:rsidRPr="006E48B8" w:rsidRDefault="006E48B8" w:rsidP="006E48B8">
            <w:pPr>
              <w:widowControl w:val="0"/>
              <w:pBdr>
                <w:top w:val="nil"/>
                <w:left w:val="nil"/>
                <w:bottom w:val="nil"/>
                <w:right w:val="nil"/>
                <w:between w:val="nil"/>
              </w:pBdr>
              <w:rPr>
                <w:color w:val="00B0F0"/>
                <w:sz w:val="20"/>
                <w:szCs w:val="20"/>
              </w:rPr>
            </w:pPr>
          </w:p>
          <w:p w14:paraId="524056A1" w14:textId="77777777" w:rsidR="007F6A69" w:rsidRDefault="006E48B8" w:rsidP="006E48B8">
            <w:pPr>
              <w:widowControl w:val="0"/>
              <w:pBdr>
                <w:top w:val="nil"/>
                <w:left w:val="nil"/>
                <w:bottom w:val="nil"/>
                <w:right w:val="nil"/>
                <w:between w:val="nil"/>
              </w:pBdr>
              <w:rPr>
                <w:color w:val="00B0F0"/>
                <w:sz w:val="20"/>
                <w:szCs w:val="20"/>
              </w:rPr>
            </w:pPr>
            <w:r w:rsidRPr="006E48B8">
              <w:rPr>
                <w:color w:val="00B0F0"/>
                <w:sz w:val="20"/>
                <w:szCs w:val="20"/>
              </w:rPr>
              <w:t>For the heating and cooling coil models in the Buildings Library, the circulation pumps are controlled on/off with hysteresis and delay logic based on the control signal to the valves</w:t>
            </w:r>
            <w:r w:rsidRPr="007F6A69">
              <w:rPr>
                <w:color w:val="00B0F0"/>
                <w:sz w:val="20"/>
                <w:szCs w:val="20"/>
              </w:rPr>
              <w:t xml:space="preserve">.  </w:t>
            </w:r>
            <w:r w:rsidR="000524D4" w:rsidRPr="007F6A69">
              <w:rPr>
                <w:color w:val="00B0F0"/>
                <w:sz w:val="20"/>
                <w:szCs w:val="20"/>
              </w:rPr>
              <w:t>I have added points to control them externally</w:t>
            </w:r>
            <w:r w:rsidRPr="007F6A69">
              <w:rPr>
                <w:color w:val="00B0F0"/>
                <w:sz w:val="20"/>
                <w:szCs w:val="20"/>
              </w:rPr>
              <w:t>.</w:t>
            </w:r>
            <w:r w:rsidR="000524D4" w:rsidRPr="007F6A69">
              <w:rPr>
                <w:color w:val="00B0F0"/>
                <w:sz w:val="20"/>
                <w:szCs w:val="20"/>
              </w:rPr>
              <w:t xml:space="preserve">  In the Buildings Library, it is required that the system be enabled to operate the pumps and coil valves, where the enabling comes from the </w:t>
            </w:r>
            <w:r w:rsidR="007F6A69" w:rsidRPr="007F6A69">
              <w:rPr>
                <w:color w:val="00B0F0"/>
                <w:sz w:val="20"/>
                <w:szCs w:val="20"/>
              </w:rPr>
              <w:t>baseline</w:t>
            </w:r>
            <w:r w:rsidR="000524D4" w:rsidRPr="007F6A69">
              <w:rPr>
                <w:color w:val="00B0F0"/>
                <w:sz w:val="20"/>
                <w:szCs w:val="20"/>
              </w:rPr>
              <w:t xml:space="preserve"> scheduling.  </w:t>
            </w:r>
            <w:r w:rsidR="007F6A69" w:rsidRPr="007F6A69">
              <w:rPr>
                <w:color w:val="00B0F0"/>
                <w:sz w:val="20"/>
                <w:szCs w:val="20"/>
              </w:rPr>
              <w:t xml:space="preserve">To enable external </w:t>
            </w:r>
            <w:r w:rsidR="007F6A69">
              <w:rPr>
                <w:color w:val="00B0F0"/>
                <w:sz w:val="20"/>
                <w:szCs w:val="20"/>
              </w:rPr>
              <w:t xml:space="preserve">control, </w:t>
            </w:r>
            <w:r w:rsidR="000524D4">
              <w:rPr>
                <w:color w:val="00B0F0"/>
                <w:sz w:val="20"/>
                <w:szCs w:val="20"/>
              </w:rPr>
              <w:t>I have added a switch that also allows the pumps and coil valves to be operated if the fan is enabled</w:t>
            </w:r>
            <w:r w:rsidR="007F6A69">
              <w:rPr>
                <w:color w:val="00B0F0"/>
                <w:sz w:val="20"/>
                <w:szCs w:val="20"/>
              </w:rPr>
              <w:t xml:space="preserve"> </w:t>
            </w:r>
            <w:r w:rsidR="000524D4">
              <w:rPr>
                <w:color w:val="00B0F0"/>
                <w:sz w:val="20"/>
                <w:szCs w:val="20"/>
              </w:rPr>
              <w:t>by detecting airflow at 5% the maximum design amount of airflow.</w:t>
            </w:r>
            <w:r w:rsidRPr="006E48B8">
              <w:rPr>
                <w:color w:val="00B0F0"/>
                <w:sz w:val="20"/>
                <w:szCs w:val="20"/>
              </w:rPr>
              <w:t xml:space="preserve">  </w:t>
            </w:r>
          </w:p>
          <w:p w14:paraId="353AF972" w14:textId="77777777" w:rsidR="007F6A69" w:rsidRDefault="007F6A69" w:rsidP="006E48B8">
            <w:pPr>
              <w:widowControl w:val="0"/>
              <w:pBdr>
                <w:top w:val="nil"/>
                <w:left w:val="nil"/>
                <w:bottom w:val="nil"/>
                <w:right w:val="nil"/>
                <w:between w:val="nil"/>
              </w:pBdr>
              <w:rPr>
                <w:color w:val="00B0F0"/>
                <w:sz w:val="20"/>
                <w:szCs w:val="20"/>
              </w:rPr>
            </w:pPr>
          </w:p>
          <w:p w14:paraId="5190DBDE" w14:textId="1A53E81A" w:rsidR="006E48B8" w:rsidRPr="006E48B8" w:rsidRDefault="007F6A69" w:rsidP="006E48B8">
            <w:pPr>
              <w:widowControl w:val="0"/>
              <w:pBdr>
                <w:top w:val="nil"/>
                <w:left w:val="nil"/>
                <w:bottom w:val="nil"/>
                <w:right w:val="nil"/>
                <w:between w:val="nil"/>
              </w:pBdr>
              <w:rPr>
                <w:color w:val="00B0F0"/>
                <w:sz w:val="20"/>
                <w:szCs w:val="20"/>
              </w:rPr>
            </w:pPr>
            <w:r>
              <w:rPr>
                <w:color w:val="00B0F0"/>
                <w:sz w:val="20"/>
                <w:szCs w:val="20"/>
              </w:rPr>
              <w:t>T</w:t>
            </w:r>
            <w:r w:rsidR="006E48B8" w:rsidRPr="006E48B8">
              <w:rPr>
                <w:color w:val="00B0F0"/>
                <w:sz w:val="20"/>
                <w:szCs w:val="20"/>
              </w:rPr>
              <w:t xml:space="preserve">he power from </w:t>
            </w:r>
            <w:r>
              <w:rPr>
                <w:color w:val="00B0F0"/>
                <w:sz w:val="20"/>
                <w:szCs w:val="20"/>
              </w:rPr>
              <w:t>the AHU</w:t>
            </w:r>
            <w:r w:rsidR="006E48B8" w:rsidRPr="006E48B8">
              <w:rPr>
                <w:color w:val="00B0F0"/>
                <w:sz w:val="20"/>
                <w:szCs w:val="20"/>
              </w:rPr>
              <w:t xml:space="preserve"> pumps </w:t>
            </w:r>
            <w:r>
              <w:rPr>
                <w:color w:val="00B0F0"/>
                <w:sz w:val="20"/>
                <w:szCs w:val="20"/>
              </w:rPr>
              <w:t>ha</w:t>
            </w:r>
            <w:r w:rsidR="006E48B8" w:rsidRPr="006E48B8">
              <w:rPr>
                <w:color w:val="00B0F0"/>
                <w:sz w:val="20"/>
                <w:szCs w:val="20"/>
              </w:rPr>
              <w:t>s</w:t>
            </w:r>
            <w:r>
              <w:rPr>
                <w:color w:val="00B0F0"/>
                <w:sz w:val="20"/>
                <w:szCs w:val="20"/>
              </w:rPr>
              <w:t xml:space="preserve"> been</w:t>
            </w:r>
            <w:r w:rsidR="006E48B8" w:rsidRPr="006E48B8">
              <w:rPr>
                <w:color w:val="00B0F0"/>
                <w:sz w:val="20"/>
                <w:szCs w:val="20"/>
              </w:rPr>
              <w:t xml:space="preserve"> included in the KPI calculations.    </w:t>
            </w:r>
          </w:p>
        </w:tc>
      </w:tr>
      <w:tr w:rsidR="00403E4D" w14:paraId="05127477" w14:textId="77777777" w:rsidTr="00901ABF">
        <w:tc>
          <w:tcPr>
            <w:tcW w:w="360" w:type="dxa"/>
            <w:shd w:val="clear" w:color="auto" w:fill="auto"/>
            <w:tcMar>
              <w:top w:w="100" w:type="dxa"/>
              <w:left w:w="100" w:type="dxa"/>
              <w:bottom w:w="100" w:type="dxa"/>
              <w:right w:w="100" w:type="dxa"/>
            </w:tcMar>
          </w:tcPr>
          <w:p w14:paraId="3743491D" w14:textId="77777777" w:rsidR="00403E4D" w:rsidRDefault="00566A7A">
            <w:pPr>
              <w:widowControl w:val="0"/>
              <w:pBdr>
                <w:top w:val="nil"/>
                <w:left w:val="nil"/>
                <w:bottom w:val="nil"/>
                <w:right w:val="nil"/>
                <w:between w:val="nil"/>
              </w:pBdr>
              <w:rPr>
                <w:sz w:val="20"/>
                <w:szCs w:val="20"/>
              </w:rPr>
            </w:pPr>
            <w:r>
              <w:rPr>
                <w:sz w:val="20"/>
                <w:szCs w:val="20"/>
              </w:rPr>
              <w:t>3</w:t>
            </w:r>
          </w:p>
        </w:tc>
        <w:tc>
          <w:tcPr>
            <w:tcW w:w="9000" w:type="dxa"/>
            <w:shd w:val="clear" w:color="auto" w:fill="auto"/>
            <w:tcMar>
              <w:top w:w="100" w:type="dxa"/>
              <w:left w:w="100" w:type="dxa"/>
              <w:bottom w:w="100" w:type="dxa"/>
              <w:right w:w="100" w:type="dxa"/>
            </w:tcMar>
          </w:tcPr>
          <w:p w14:paraId="0E124A47" w14:textId="77777777" w:rsidR="00403E4D" w:rsidRDefault="005236CB">
            <w:pPr>
              <w:widowControl w:val="0"/>
              <w:pBdr>
                <w:top w:val="nil"/>
                <w:left w:val="nil"/>
                <w:bottom w:val="nil"/>
                <w:right w:val="nil"/>
                <w:between w:val="nil"/>
              </w:pBdr>
              <w:rPr>
                <w:sz w:val="20"/>
                <w:szCs w:val="20"/>
              </w:rPr>
            </w:pPr>
            <w:r>
              <w:rPr>
                <w:sz w:val="20"/>
                <w:szCs w:val="20"/>
              </w:rPr>
              <w:t>The economizer controller uses a flow rate measurement as an input. Does this measurement exist in typical buildings in the US?</w:t>
            </w:r>
          </w:p>
          <w:p w14:paraId="2EF2414A" w14:textId="77777777" w:rsidR="006E48B8" w:rsidRDefault="006E48B8">
            <w:pPr>
              <w:widowControl w:val="0"/>
              <w:pBdr>
                <w:top w:val="nil"/>
                <w:left w:val="nil"/>
                <w:bottom w:val="nil"/>
                <w:right w:val="nil"/>
                <w:between w:val="nil"/>
              </w:pBdr>
              <w:rPr>
                <w:sz w:val="20"/>
                <w:szCs w:val="20"/>
              </w:rPr>
            </w:pPr>
          </w:p>
          <w:p w14:paraId="2B58B487" w14:textId="7EEAAAE4" w:rsidR="006E48B8" w:rsidRDefault="006E48B8">
            <w:pPr>
              <w:widowControl w:val="0"/>
              <w:pBdr>
                <w:top w:val="nil"/>
                <w:left w:val="nil"/>
                <w:bottom w:val="nil"/>
                <w:right w:val="nil"/>
                <w:between w:val="nil"/>
              </w:pBdr>
              <w:rPr>
                <w:sz w:val="20"/>
                <w:szCs w:val="20"/>
              </w:rPr>
            </w:pPr>
            <w:commentRangeStart w:id="10"/>
            <w:commentRangeStart w:id="11"/>
            <w:r w:rsidRPr="006E48B8">
              <w:rPr>
                <w:color w:val="00B0F0"/>
                <w:sz w:val="20"/>
                <w:szCs w:val="20"/>
              </w:rPr>
              <w:t xml:space="preserve">ASHRAE Guideline 36 specifies the need for outside airflow measurement points as being “As Applicable” (as opposed to “Required” or “Optional”).  </w:t>
            </w:r>
            <w:r w:rsidR="007F6A69">
              <w:rPr>
                <w:color w:val="00B0F0"/>
                <w:sz w:val="20"/>
                <w:szCs w:val="20"/>
              </w:rPr>
              <w:t xml:space="preserve">The building we implemented MPC on at LBNL uses outside air as a measurement for economizer control.  </w:t>
            </w:r>
            <w:r w:rsidRPr="006E48B8">
              <w:rPr>
                <w:color w:val="00B0F0"/>
                <w:sz w:val="20"/>
                <w:szCs w:val="20"/>
              </w:rPr>
              <w:t>A quick look at our building operational data database for LBNL, there are 5 buildings with the name “Outside Airflow” as a measurement on their AHUs</w:t>
            </w:r>
            <w:r w:rsidR="007F6A69">
              <w:rPr>
                <w:color w:val="00B0F0"/>
                <w:sz w:val="20"/>
                <w:szCs w:val="20"/>
              </w:rPr>
              <w:t>.</w:t>
            </w:r>
            <w:r w:rsidRPr="006E48B8">
              <w:rPr>
                <w:color w:val="00B0F0"/>
                <w:sz w:val="20"/>
                <w:szCs w:val="20"/>
              </w:rPr>
              <w:t xml:space="preserve">  Our campus has ~90 buildings total, of all types.  So, is it typical?  Probably not yet.  </w:t>
            </w:r>
            <w:proofErr w:type="gramStart"/>
            <w:r w:rsidRPr="006E48B8">
              <w:rPr>
                <w:color w:val="00B0F0"/>
                <w:sz w:val="20"/>
                <w:szCs w:val="20"/>
              </w:rPr>
              <w:t>But,</w:t>
            </w:r>
            <w:proofErr w:type="gramEnd"/>
            <w:r w:rsidRPr="006E48B8">
              <w:rPr>
                <w:color w:val="00B0F0"/>
                <w:sz w:val="20"/>
                <w:szCs w:val="20"/>
              </w:rPr>
              <w:t xml:space="preserve"> I </w:t>
            </w:r>
            <w:r w:rsidR="00874497">
              <w:rPr>
                <w:color w:val="00B0F0"/>
                <w:sz w:val="20"/>
                <w:szCs w:val="20"/>
              </w:rPr>
              <w:t>think it is plausible</w:t>
            </w:r>
            <w:r w:rsidRPr="006E48B8">
              <w:rPr>
                <w:color w:val="00B0F0"/>
                <w:sz w:val="20"/>
                <w:szCs w:val="20"/>
              </w:rPr>
              <w:t xml:space="preserve">, and with the pandemic, I think </w:t>
            </w:r>
            <w:r w:rsidR="00741938">
              <w:rPr>
                <w:color w:val="00B0F0"/>
                <w:sz w:val="20"/>
                <w:szCs w:val="20"/>
              </w:rPr>
              <w:t xml:space="preserve">it may </w:t>
            </w:r>
            <w:r w:rsidRPr="006E48B8">
              <w:rPr>
                <w:color w:val="00B0F0"/>
                <w:sz w:val="20"/>
                <w:szCs w:val="20"/>
              </w:rPr>
              <w:t>grow</w:t>
            </w:r>
            <w:commentRangeEnd w:id="10"/>
            <w:r w:rsidR="00203403">
              <w:rPr>
                <w:rStyle w:val="CommentReference"/>
              </w:rPr>
              <w:commentReference w:id="10"/>
            </w:r>
            <w:commentRangeEnd w:id="11"/>
            <w:r w:rsidR="004D5F28">
              <w:rPr>
                <w:rStyle w:val="CommentReference"/>
              </w:rPr>
              <w:commentReference w:id="11"/>
            </w:r>
            <w:r w:rsidRPr="006E48B8">
              <w:rPr>
                <w:color w:val="00B0F0"/>
                <w:sz w:val="20"/>
                <w:szCs w:val="20"/>
              </w:rPr>
              <w:t>.</w:t>
            </w:r>
          </w:p>
        </w:tc>
      </w:tr>
      <w:tr w:rsidR="00DD2183" w14:paraId="30CD2A17" w14:textId="77777777" w:rsidTr="00901ABF">
        <w:tc>
          <w:tcPr>
            <w:tcW w:w="360" w:type="dxa"/>
            <w:shd w:val="clear" w:color="auto" w:fill="auto"/>
            <w:tcMar>
              <w:top w:w="100" w:type="dxa"/>
              <w:left w:w="100" w:type="dxa"/>
              <w:bottom w:w="100" w:type="dxa"/>
              <w:right w:w="100" w:type="dxa"/>
            </w:tcMar>
          </w:tcPr>
          <w:p w14:paraId="7F95EAC4" w14:textId="212BD96D" w:rsidR="00DD2183" w:rsidRDefault="00DD2183">
            <w:pPr>
              <w:widowControl w:val="0"/>
              <w:pBdr>
                <w:top w:val="nil"/>
                <w:left w:val="nil"/>
                <w:bottom w:val="nil"/>
                <w:right w:val="nil"/>
                <w:between w:val="nil"/>
              </w:pBdr>
              <w:rPr>
                <w:sz w:val="20"/>
                <w:szCs w:val="20"/>
              </w:rPr>
            </w:pPr>
            <w:r>
              <w:rPr>
                <w:sz w:val="20"/>
                <w:szCs w:val="20"/>
              </w:rPr>
              <w:t>4</w:t>
            </w:r>
          </w:p>
        </w:tc>
        <w:tc>
          <w:tcPr>
            <w:tcW w:w="9000" w:type="dxa"/>
            <w:shd w:val="clear" w:color="auto" w:fill="auto"/>
            <w:tcMar>
              <w:top w:w="100" w:type="dxa"/>
              <w:left w:w="100" w:type="dxa"/>
              <w:bottom w:w="100" w:type="dxa"/>
              <w:right w:w="100" w:type="dxa"/>
            </w:tcMar>
          </w:tcPr>
          <w:p w14:paraId="5BBB663D" w14:textId="77777777" w:rsidR="00DD2183" w:rsidRDefault="00DD2183">
            <w:pPr>
              <w:widowControl w:val="0"/>
              <w:pBdr>
                <w:top w:val="nil"/>
                <w:left w:val="nil"/>
                <w:bottom w:val="nil"/>
                <w:right w:val="nil"/>
                <w:between w:val="nil"/>
              </w:pBdr>
              <w:rPr>
                <w:sz w:val="20"/>
                <w:szCs w:val="20"/>
              </w:rPr>
            </w:pPr>
            <w:r>
              <w:rPr>
                <w:sz w:val="20"/>
                <w:szCs w:val="20"/>
              </w:rPr>
              <w:t>Constant COPs are used for the heating and cooling coil, which is realistic if a constant outlet temperature is used, which is a bit constraining however in terms of the optimization potential of this emulator. This could be improved but is not an absolute requirement.</w:t>
            </w:r>
          </w:p>
          <w:p w14:paraId="331A8C0C" w14:textId="77777777" w:rsidR="006E48B8" w:rsidRDefault="006E48B8">
            <w:pPr>
              <w:widowControl w:val="0"/>
              <w:pBdr>
                <w:top w:val="nil"/>
                <w:left w:val="nil"/>
                <w:bottom w:val="nil"/>
                <w:right w:val="nil"/>
                <w:between w:val="nil"/>
              </w:pBdr>
              <w:rPr>
                <w:sz w:val="20"/>
                <w:szCs w:val="20"/>
              </w:rPr>
            </w:pPr>
          </w:p>
          <w:p w14:paraId="1C7B8473" w14:textId="5847261E" w:rsidR="006E48B8" w:rsidRPr="00874497" w:rsidRDefault="00874497" w:rsidP="006E48B8">
            <w:pPr>
              <w:pStyle w:val="CommentText"/>
              <w:rPr>
                <w:color w:val="00B0F0"/>
              </w:rPr>
            </w:pPr>
            <w:r>
              <w:rPr>
                <w:color w:val="00B0F0"/>
              </w:rPr>
              <w:lastRenderedPageBreak/>
              <w:t>P</w:t>
            </w:r>
            <w:r w:rsidR="006E48B8" w:rsidRPr="00874497">
              <w:rPr>
                <w:color w:val="00B0F0"/>
              </w:rPr>
              <w:t xml:space="preserve">lant equipment has been added to include an air-cooled chiller providing chilled water and heat pump providing hot water.  The COP of the chiller is modeled based on the </w:t>
            </w:r>
            <w:proofErr w:type="spellStart"/>
            <w:r w:rsidR="006E48B8" w:rsidRPr="00874497">
              <w:rPr>
                <w:color w:val="00B0F0"/>
              </w:rPr>
              <w:t>ElectricEIR</w:t>
            </w:r>
            <w:proofErr w:type="spellEnd"/>
            <w:r w:rsidR="006E48B8" w:rsidRPr="00874497">
              <w:rPr>
                <w:color w:val="00B0F0"/>
              </w:rPr>
              <w:t xml:space="preserve"> model in the Bui</w:t>
            </w:r>
            <w:r w:rsidR="000A0E09">
              <w:rPr>
                <w:color w:val="00B0F0"/>
              </w:rPr>
              <w:t>l</w:t>
            </w:r>
            <w:r w:rsidR="006E48B8" w:rsidRPr="00874497">
              <w:rPr>
                <w:color w:val="00B0F0"/>
              </w:rPr>
              <w:t xml:space="preserve">dings Library (also used in </w:t>
            </w:r>
            <w:proofErr w:type="spellStart"/>
            <w:r w:rsidR="006E48B8" w:rsidRPr="00874497">
              <w:rPr>
                <w:color w:val="00B0F0"/>
              </w:rPr>
              <w:t>EnergyPlus</w:t>
            </w:r>
            <w:proofErr w:type="spellEnd"/>
            <w:r w:rsidR="006E48B8" w:rsidRPr="00874497">
              <w:rPr>
                <w:color w:val="00B0F0"/>
              </w:rPr>
              <w:t xml:space="preserve">), using the performance map coefficients from data that is distributed for chillers with </w:t>
            </w:r>
            <w:proofErr w:type="spellStart"/>
            <w:r w:rsidR="006E48B8" w:rsidRPr="00874497">
              <w:rPr>
                <w:color w:val="00B0F0"/>
              </w:rPr>
              <w:t>EnergyPlus</w:t>
            </w:r>
            <w:proofErr w:type="spellEnd"/>
            <w:r w:rsidR="006E48B8" w:rsidRPr="00874497">
              <w:rPr>
                <w:color w:val="00B0F0"/>
              </w:rPr>
              <w:t xml:space="preserve">.  The COP of the heat pump is modeled based on the </w:t>
            </w:r>
            <w:proofErr w:type="spellStart"/>
            <w:r w:rsidR="006E48B8" w:rsidRPr="00874497">
              <w:rPr>
                <w:color w:val="00B0F0"/>
              </w:rPr>
              <w:t>carnot</w:t>
            </w:r>
            <w:proofErr w:type="spellEnd"/>
            <w:r w:rsidR="006E48B8" w:rsidRPr="00874497">
              <w:rPr>
                <w:color w:val="00B0F0"/>
              </w:rPr>
              <w:t xml:space="preserve"> efficiency model in the Buildings Library. </w:t>
            </w:r>
            <w:r w:rsidR="006E48B8" w:rsidRPr="00874497">
              <w:rPr>
                <w:color w:val="00B0F0"/>
              </w:rPr>
              <w:br/>
            </w:r>
            <w:r w:rsidR="006E48B8" w:rsidRPr="00874497">
              <w:rPr>
                <w:color w:val="00B0F0"/>
              </w:rPr>
              <w:br/>
            </w:r>
            <w:commentRangeStart w:id="12"/>
            <w:commentRangeStart w:id="13"/>
            <w:r w:rsidR="006E48B8" w:rsidRPr="00874497">
              <w:rPr>
                <w:color w:val="00B0F0"/>
              </w:rPr>
              <w:t xml:space="preserve">The distribution pumps are constant head.  The focus of this test case is not on plant equipment and system control, so my intent is to not model it in detail or make it controllable. </w:t>
            </w:r>
            <w:commentRangeEnd w:id="12"/>
            <w:r w:rsidR="00C028A3">
              <w:rPr>
                <w:rStyle w:val="CommentReference"/>
              </w:rPr>
              <w:commentReference w:id="12"/>
            </w:r>
            <w:commentRangeEnd w:id="13"/>
            <w:r w:rsidR="00FB54EC">
              <w:rPr>
                <w:rStyle w:val="CommentReference"/>
              </w:rPr>
              <w:commentReference w:id="13"/>
            </w:r>
          </w:p>
          <w:p w14:paraId="355C4B9A" w14:textId="3F4E1F7B" w:rsidR="006E48B8" w:rsidRDefault="006E48B8">
            <w:pPr>
              <w:widowControl w:val="0"/>
              <w:pBdr>
                <w:top w:val="nil"/>
                <w:left w:val="nil"/>
                <w:bottom w:val="nil"/>
                <w:right w:val="nil"/>
                <w:between w:val="nil"/>
              </w:pBdr>
              <w:rPr>
                <w:sz w:val="20"/>
                <w:szCs w:val="20"/>
              </w:rPr>
            </w:pPr>
          </w:p>
        </w:tc>
      </w:tr>
      <w:tr w:rsidR="00DD2183" w14:paraId="741BDC39" w14:textId="77777777" w:rsidTr="00901ABF">
        <w:tc>
          <w:tcPr>
            <w:tcW w:w="360" w:type="dxa"/>
            <w:shd w:val="clear" w:color="auto" w:fill="auto"/>
            <w:tcMar>
              <w:top w:w="100" w:type="dxa"/>
              <w:left w:w="100" w:type="dxa"/>
              <w:bottom w:w="100" w:type="dxa"/>
              <w:right w:w="100" w:type="dxa"/>
            </w:tcMar>
          </w:tcPr>
          <w:p w14:paraId="49D47159" w14:textId="323A4AFE" w:rsidR="00DD2183" w:rsidRDefault="00DD2183">
            <w:pPr>
              <w:widowControl w:val="0"/>
              <w:pBdr>
                <w:top w:val="nil"/>
                <w:left w:val="nil"/>
                <w:bottom w:val="nil"/>
                <w:right w:val="nil"/>
                <w:between w:val="nil"/>
              </w:pBdr>
              <w:rPr>
                <w:sz w:val="20"/>
                <w:szCs w:val="20"/>
              </w:rPr>
            </w:pPr>
            <w:r>
              <w:rPr>
                <w:sz w:val="20"/>
                <w:szCs w:val="20"/>
              </w:rPr>
              <w:lastRenderedPageBreak/>
              <w:t>5</w:t>
            </w:r>
          </w:p>
        </w:tc>
        <w:tc>
          <w:tcPr>
            <w:tcW w:w="9000" w:type="dxa"/>
            <w:shd w:val="clear" w:color="auto" w:fill="auto"/>
            <w:tcMar>
              <w:top w:w="100" w:type="dxa"/>
              <w:left w:w="100" w:type="dxa"/>
              <w:bottom w:w="100" w:type="dxa"/>
              <w:right w:w="100" w:type="dxa"/>
            </w:tcMar>
          </w:tcPr>
          <w:p w14:paraId="5CFC893A" w14:textId="77777777" w:rsidR="00DD2183" w:rsidRDefault="00DD2183">
            <w:pPr>
              <w:widowControl w:val="0"/>
              <w:pBdr>
                <w:top w:val="nil"/>
                <w:left w:val="nil"/>
                <w:bottom w:val="nil"/>
                <w:right w:val="nil"/>
                <w:between w:val="nil"/>
              </w:pBdr>
              <w:rPr>
                <w:sz w:val="20"/>
                <w:szCs w:val="20"/>
              </w:rPr>
            </w:pPr>
            <w:r>
              <w:rPr>
                <w:sz w:val="20"/>
                <w:szCs w:val="20"/>
              </w:rPr>
              <w:t>The fan PI controller output cannot be overruled, which may be an interesting option for an advanced controller. I.e. such a controller may want to set the fan speed directly instead of through a pressure set point.</w:t>
            </w:r>
            <w:r w:rsidR="000F66A6">
              <w:rPr>
                <w:sz w:val="20"/>
                <w:szCs w:val="20"/>
              </w:rPr>
              <w:t xml:space="preserve"> The fan has a constant efficiency, which is not realistic.</w:t>
            </w:r>
          </w:p>
          <w:p w14:paraId="5274F20B" w14:textId="77777777" w:rsidR="006E48B8" w:rsidRDefault="006E48B8">
            <w:pPr>
              <w:widowControl w:val="0"/>
              <w:pBdr>
                <w:top w:val="nil"/>
                <w:left w:val="nil"/>
                <w:bottom w:val="nil"/>
                <w:right w:val="nil"/>
                <w:between w:val="nil"/>
              </w:pBdr>
              <w:rPr>
                <w:sz w:val="20"/>
                <w:szCs w:val="20"/>
              </w:rPr>
            </w:pPr>
          </w:p>
          <w:p w14:paraId="6B766796" w14:textId="77777777" w:rsidR="006E48B8" w:rsidRPr="006E48B8" w:rsidRDefault="006E48B8" w:rsidP="006E48B8">
            <w:pPr>
              <w:pStyle w:val="CommentText"/>
              <w:rPr>
                <w:color w:val="00B0F0"/>
              </w:rPr>
            </w:pPr>
            <w:commentRangeStart w:id="14"/>
            <w:r w:rsidRPr="006E48B8">
              <w:rPr>
                <w:color w:val="00B0F0"/>
              </w:rPr>
              <w:t>Agreed, not sure how fan speed overwrite got missed in the first version.  It is available in the new version, with point name “</w:t>
            </w:r>
            <w:proofErr w:type="spellStart"/>
            <w:r w:rsidRPr="006E48B8">
              <w:rPr>
                <w:color w:val="00B0F0"/>
              </w:rPr>
              <w:t>hvac_oveAhu_yFan_u</w:t>
            </w:r>
            <w:proofErr w:type="spellEnd"/>
            <w:r w:rsidRPr="006E48B8">
              <w:rPr>
                <w:color w:val="00B0F0"/>
              </w:rPr>
              <w:t>.”</w:t>
            </w:r>
            <w:commentRangeEnd w:id="14"/>
            <w:r w:rsidR="00656A06">
              <w:rPr>
                <w:rStyle w:val="CommentReference"/>
              </w:rPr>
              <w:commentReference w:id="14"/>
            </w:r>
          </w:p>
          <w:p w14:paraId="3870CC4B" w14:textId="77777777" w:rsidR="006E48B8" w:rsidRPr="006E48B8" w:rsidRDefault="006E48B8" w:rsidP="006E48B8">
            <w:pPr>
              <w:pStyle w:val="CommentText"/>
              <w:rPr>
                <w:color w:val="00B0F0"/>
              </w:rPr>
            </w:pPr>
          </w:p>
          <w:p w14:paraId="5A5A3B2D" w14:textId="77777777" w:rsidR="006E48B8" w:rsidRPr="00B15680" w:rsidRDefault="006E48B8" w:rsidP="006E48B8">
            <w:pPr>
              <w:pStyle w:val="CommentText"/>
              <w:rPr>
                <w:color w:val="00B0F0"/>
              </w:rPr>
            </w:pPr>
            <w:commentRangeStart w:id="15"/>
            <w:r w:rsidRPr="006E48B8">
              <w:rPr>
                <w:color w:val="00B0F0"/>
              </w:rPr>
              <w:t xml:space="preserve">We have a new hire at LBNL working on addressing the fan efficiency issues as have been discussed in IBPSA Project 1.  He is working within the Buildings Library.  </w:t>
            </w:r>
            <w:r w:rsidRPr="00B15680">
              <w:rPr>
                <w:color w:val="00B0F0"/>
              </w:rPr>
              <w:t>My hope is that the implementation can be included as soon as it is completed.</w:t>
            </w:r>
            <w:commentRangeEnd w:id="15"/>
            <w:r w:rsidR="00656A06">
              <w:rPr>
                <w:rStyle w:val="CommentReference"/>
              </w:rPr>
              <w:commentReference w:id="15"/>
            </w:r>
          </w:p>
          <w:p w14:paraId="760D37A0" w14:textId="5F296783" w:rsidR="006E48B8" w:rsidRDefault="006E48B8">
            <w:pPr>
              <w:widowControl w:val="0"/>
              <w:pBdr>
                <w:top w:val="nil"/>
                <w:left w:val="nil"/>
                <w:bottom w:val="nil"/>
                <w:right w:val="nil"/>
                <w:between w:val="nil"/>
              </w:pBdr>
              <w:rPr>
                <w:sz w:val="20"/>
                <w:szCs w:val="20"/>
              </w:rPr>
            </w:pPr>
          </w:p>
        </w:tc>
      </w:tr>
      <w:tr w:rsidR="00DD2183" w14:paraId="45C49242" w14:textId="77777777" w:rsidTr="00901ABF">
        <w:tc>
          <w:tcPr>
            <w:tcW w:w="360" w:type="dxa"/>
            <w:shd w:val="clear" w:color="auto" w:fill="auto"/>
            <w:tcMar>
              <w:top w:w="100" w:type="dxa"/>
              <w:left w:w="100" w:type="dxa"/>
              <w:bottom w:w="100" w:type="dxa"/>
              <w:right w:w="100" w:type="dxa"/>
            </w:tcMar>
          </w:tcPr>
          <w:p w14:paraId="6BDC7482" w14:textId="3E8C4A77" w:rsidR="00DD2183" w:rsidRDefault="000F66A6">
            <w:pPr>
              <w:widowControl w:val="0"/>
              <w:pBdr>
                <w:top w:val="nil"/>
                <w:left w:val="nil"/>
                <w:bottom w:val="nil"/>
                <w:right w:val="nil"/>
                <w:between w:val="nil"/>
              </w:pBdr>
              <w:rPr>
                <w:sz w:val="20"/>
                <w:szCs w:val="20"/>
              </w:rPr>
            </w:pPr>
            <w:r>
              <w:rPr>
                <w:sz w:val="20"/>
                <w:szCs w:val="20"/>
              </w:rPr>
              <w:t>6</w:t>
            </w:r>
          </w:p>
        </w:tc>
        <w:tc>
          <w:tcPr>
            <w:tcW w:w="9000" w:type="dxa"/>
            <w:shd w:val="clear" w:color="auto" w:fill="auto"/>
            <w:tcMar>
              <w:top w:w="100" w:type="dxa"/>
              <w:left w:w="100" w:type="dxa"/>
              <w:bottom w:w="100" w:type="dxa"/>
              <w:right w:w="100" w:type="dxa"/>
            </w:tcMar>
          </w:tcPr>
          <w:p w14:paraId="6F7C9356" w14:textId="77777777" w:rsidR="00DD2183" w:rsidRDefault="000F66A6">
            <w:pPr>
              <w:widowControl w:val="0"/>
              <w:pBdr>
                <w:top w:val="nil"/>
                <w:left w:val="nil"/>
                <w:bottom w:val="nil"/>
                <w:right w:val="nil"/>
                <w:between w:val="nil"/>
              </w:pBdr>
              <w:rPr>
                <w:sz w:val="20"/>
                <w:szCs w:val="20"/>
              </w:rPr>
            </w:pPr>
            <w:r>
              <w:rPr>
                <w:sz w:val="20"/>
                <w:szCs w:val="20"/>
              </w:rPr>
              <w:t>The individual VAV volumetric flow rates are measured and outputs from the model while I cannot imagine that each zone flow rate would be measured individually? I propose to remove these model outputs</w:t>
            </w:r>
            <w:r w:rsidR="005D2AE3">
              <w:rPr>
                <w:sz w:val="20"/>
                <w:szCs w:val="20"/>
              </w:rPr>
              <w:t xml:space="preserve"> since a control developer should not be able to use them</w:t>
            </w:r>
            <w:r>
              <w:rPr>
                <w:sz w:val="20"/>
                <w:szCs w:val="20"/>
              </w:rPr>
              <w:t>. Similarly, the actual damper position is typically not an output of a VAV? Then it should not be a model output either. The heating coil thermal power should be an output to be able to compute the KPIs, but in a similar fashion it should not be accessible by the end user.</w:t>
            </w:r>
          </w:p>
          <w:p w14:paraId="7820B982" w14:textId="58D22C23" w:rsidR="006E48B8" w:rsidRDefault="006E48B8">
            <w:pPr>
              <w:widowControl w:val="0"/>
              <w:pBdr>
                <w:top w:val="nil"/>
                <w:left w:val="nil"/>
                <w:bottom w:val="nil"/>
                <w:right w:val="nil"/>
                <w:between w:val="nil"/>
              </w:pBdr>
              <w:rPr>
                <w:sz w:val="20"/>
                <w:szCs w:val="20"/>
              </w:rPr>
            </w:pPr>
          </w:p>
          <w:p w14:paraId="11F41767" w14:textId="5887A7C5" w:rsidR="003641FB" w:rsidRDefault="003641FB">
            <w:pPr>
              <w:widowControl w:val="0"/>
              <w:pBdr>
                <w:top w:val="nil"/>
                <w:left w:val="nil"/>
                <w:bottom w:val="nil"/>
                <w:right w:val="nil"/>
                <w:between w:val="nil"/>
              </w:pBdr>
              <w:rPr>
                <w:color w:val="00B0F0"/>
                <w:sz w:val="20"/>
                <w:szCs w:val="20"/>
              </w:rPr>
            </w:pPr>
            <w:r>
              <w:rPr>
                <w:color w:val="00B0F0"/>
                <w:sz w:val="20"/>
                <w:szCs w:val="20"/>
              </w:rPr>
              <w:t>I think it is fair and necessary to include both terminal box discharge airflow and damper position points:</w:t>
            </w:r>
            <w:r>
              <w:rPr>
                <w:color w:val="00B0F0"/>
                <w:sz w:val="20"/>
                <w:szCs w:val="20"/>
              </w:rPr>
              <w:br/>
            </w:r>
          </w:p>
          <w:p w14:paraId="0AB14397" w14:textId="34D4888F" w:rsidR="003641FB" w:rsidRDefault="006E48B8" w:rsidP="003641FB">
            <w:pPr>
              <w:pStyle w:val="ListParagraph"/>
              <w:widowControl w:val="0"/>
              <w:numPr>
                <w:ilvl w:val="0"/>
                <w:numId w:val="2"/>
              </w:numPr>
              <w:pBdr>
                <w:top w:val="nil"/>
                <w:left w:val="nil"/>
                <w:bottom w:val="nil"/>
                <w:right w:val="nil"/>
                <w:between w:val="nil"/>
              </w:pBdr>
              <w:rPr>
                <w:color w:val="00B0F0"/>
                <w:sz w:val="20"/>
                <w:szCs w:val="20"/>
              </w:rPr>
            </w:pPr>
            <w:r w:rsidRPr="003641FB">
              <w:rPr>
                <w:color w:val="00B0F0"/>
                <w:sz w:val="20"/>
                <w:szCs w:val="20"/>
              </w:rPr>
              <w:t>What are known as “pressure-independent” terminal boxes are typical in the U.S.</w:t>
            </w:r>
            <w:r w:rsidR="003641FB" w:rsidRPr="003641FB">
              <w:rPr>
                <w:color w:val="00B0F0"/>
                <w:sz w:val="20"/>
                <w:szCs w:val="20"/>
              </w:rPr>
              <w:t xml:space="preserve"> for multizone VAV systems</w:t>
            </w:r>
            <w:r w:rsidRPr="003641FB">
              <w:rPr>
                <w:color w:val="00B0F0"/>
                <w:sz w:val="20"/>
                <w:szCs w:val="20"/>
              </w:rPr>
              <w:t xml:space="preserve">, especially for new construction.  These terminal boxes operate with two feedback control loops.  The first adjusts an airflow set point based on zone temperature error.  The second adjusts damper position based on airflow error.  </w:t>
            </w:r>
            <w:commentRangeStart w:id="16"/>
            <w:r w:rsidR="00104E36" w:rsidRPr="003641FB">
              <w:rPr>
                <w:color w:val="00B0F0"/>
                <w:sz w:val="20"/>
                <w:szCs w:val="20"/>
              </w:rPr>
              <w:t xml:space="preserve">It is only a matter of exposing the internal airflow measurement on BACnet or otherwise to the BMS.  For VAV terminal units, ASHRAE Guideline 36 lists the discharge airflow as a “Required” point.  </w:t>
            </w:r>
            <w:commentRangeEnd w:id="16"/>
            <w:r w:rsidR="000D2615">
              <w:rPr>
                <w:rStyle w:val="CommentReference"/>
              </w:rPr>
              <w:commentReference w:id="16"/>
            </w:r>
            <w:r w:rsidR="003641FB">
              <w:rPr>
                <w:color w:val="00B0F0"/>
                <w:sz w:val="20"/>
                <w:szCs w:val="20"/>
              </w:rPr>
              <w:br/>
            </w:r>
          </w:p>
          <w:p w14:paraId="076D722E" w14:textId="1AAFBB4D" w:rsidR="006E48B8" w:rsidRDefault="003641FB" w:rsidP="003641FB">
            <w:pPr>
              <w:pStyle w:val="ListParagraph"/>
              <w:widowControl w:val="0"/>
              <w:numPr>
                <w:ilvl w:val="0"/>
                <w:numId w:val="2"/>
              </w:numPr>
              <w:pBdr>
                <w:top w:val="nil"/>
                <w:left w:val="nil"/>
                <w:bottom w:val="nil"/>
                <w:right w:val="nil"/>
                <w:between w:val="nil"/>
              </w:pBdr>
              <w:rPr>
                <w:color w:val="00B0F0"/>
                <w:sz w:val="20"/>
                <w:szCs w:val="20"/>
              </w:rPr>
            </w:pPr>
            <w:r w:rsidRPr="003641FB">
              <w:rPr>
                <w:color w:val="00B0F0"/>
                <w:sz w:val="20"/>
                <w:szCs w:val="20"/>
              </w:rPr>
              <w:t>Monitoring each terminal box’s damper position is the most common method of enabling static pressure reset control for supply fans in multizone VAV systems.  Static pressure reset</w:t>
            </w:r>
            <w:r w:rsidR="00265B94">
              <w:rPr>
                <w:color w:val="00B0F0"/>
                <w:sz w:val="20"/>
                <w:szCs w:val="20"/>
              </w:rPr>
              <w:t xml:space="preserve"> control</w:t>
            </w:r>
            <w:r w:rsidRPr="003641FB">
              <w:rPr>
                <w:color w:val="00B0F0"/>
                <w:sz w:val="20"/>
                <w:szCs w:val="20"/>
              </w:rPr>
              <w:t xml:space="preserve"> is required by </w:t>
            </w:r>
            <w:r w:rsidR="0075141B" w:rsidRPr="003641FB">
              <w:rPr>
                <w:color w:val="00B0F0"/>
                <w:sz w:val="20"/>
                <w:szCs w:val="20"/>
              </w:rPr>
              <w:t xml:space="preserve">ASHRAE Standard 90.1 </w:t>
            </w:r>
            <w:r w:rsidRPr="003641FB">
              <w:rPr>
                <w:color w:val="00B0F0"/>
                <w:sz w:val="20"/>
                <w:szCs w:val="20"/>
              </w:rPr>
              <w:t xml:space="preserve">and it states as needing to be provided: “Monitor zone damper positions or other indicator of need for static pressure.”  Similarly, ASHRAE Guideline 36 lists the damper position as a “Required” point.   </w:t>
            </w:r>
          </w:p>
          <w:p w14:paraId="379B7739" w14:textId="77777777" w:rsidR="003641FB" w:rsidRDefault="003641FB" w:rsidP="003641FB">
            <w:pPr>
              <w:widowControl w:val="0"/>
              <w:pBdr>
                <w:top w:val="nil"/>
                <w:left w:val="nil"/>
                <w:bottom w:val="nil"/>
                <w:right w:val="nil"/>
                <w:between w:val="nil"/>
              </w:pBdr>
              <w:rPr>
                <w:color w:val="00B0F0"/>
                <w:sz w:val="20"/>
                <w:szCs w:val="20"/>
              </w:rPr>
            </w:pPr>
          </w:p>
          <w:p w14:paraId="036E9E89" w14:textId="2A3E2453" w:rsidR="003641FB" w:rsidRPr="003641FB" w:rsidRDefault="003641FB" w:rsidP="003641FB">
            <w:pPr>
              <w:widowControl w:val="0"/>
              <w:pBdr>
                <w:top w:val="nil"/>
                <w:left w:val="nil"/>
                <w:bottom w:val="nil"/>
                <w:right w:val="nil"/>
                <w:between w:val="nil"/>
              </w:pBdr>
              <w:rPr>
                <w:color w:val="00B0F0"/>
                <w:sz w:val="20"/>
                <w:szCs w:val="20"/>
              </w:rPr>
            </w:pPr>
            <w:commentRangeStart w:id="17"/>
            <w:r>
              <w:rPr>
                <w:color w:val="00B0F0"/>
                <w:sz w:val="20"/>
                <w:szCs w:val="20"/>
              </w:rPr>
              <w:t xml:space="preserve">Agreed on the heating coil </w:t>
            </w:r>
            <w:r w:rsidR="00265B94">
              <w:rPr>
                <w:color w:val="00B0F0"/>
                <w:sz w:val="20"/>
                <w:szCs w:val="20"/>
              </w:rPr>
              <w:t>thermal power</w:t>
            </w:r>
            <w:r>
              <w:rPr>
                <w:color w:val="00B0F0"/>
                <w:sz w:val="20"/>
                <w:szCs w:val="20"/>
              </w:rPr>
              <w:t xml:space="preserve">.  With the refactor described before, KPIs are calculated using the electrical power of the heat pump, which serves all heating coils.  </w:t>
            </w:r>
            <w:r w:rsidR="00265B94">
              <w:rPr>
                <w:color w:val="00B0F0"/>
                <w:sz w:val="20"/>
                <w:szCs w:val="20"/>
              </w:rPr>
              <w:t>Thermal power measurements on any coils have been removed.</w:t>
            </w:r>
            <w:commentRangeEnd w:id="17"/>
            <w:r w:rsidR="000D2615">
              <w:rPr>
                <w:rStyle w:val="CommentReference"/>
              </w:rPr>
              <w:commentReference w:id="17"/>
            </w:r>
          </w:p>
        </w:tc>
      </w:tr>
      <w:tr w:rsidR="000F66A6" w14:paraId="1EF4D498" w14:textId="77777777" w:rsidTr="00901ABF">
        <w:tc>
          <w:tcPr>
            <w:tcW w:w="360" w:type="dxa"/>
            <w:shd w:val="clear" w:color="auto" w:fill="auto"/>
            <w:tcMar>
              <w:top w:w="100" w:type="dxa"/>
              <w:left w:w="100" w:type="dxa"/>
              <w:bottom w:w="100" w:type="dxa"/>
              <w:right w:w="100" w:type="dxa"/>
            </w:tcMar>
          </w:tcPr>
          <w:p w14:paraId="4B1EB904" w14:textId="4B36FF0E" w:rsidR="000F66A6" w:rsidRDefault="000F66A6">
            <w:pPr>
              <w:widowControl w:val="0"/>
              <w:pBdr>
                <w:top w:val="nil"/>
                <w:left w:val="nil"/>
                <w:bottom w:val="nil"/>
                <w:right w:val="nil"/>
                <w:between w:val="nil"/>
              </w:pBdr>
              <w:rPr>
                <w:sz w:val="20"/>
                <w:szCs w:val="20"/>
              </w:rPr>
            </w:pPr>
            <w:r>
              <w:rPr>
                <w:sz w:val="20"/>
                <w:szCs w:val="20"/>
              </w:rPr>
              <w:t>7</w:t>
            </w:r>
          </w:p>
        </w:tc>
        <w:tc>
          <w:tcPr>
            <w:tcW w:w="9000" w:type="dxa"/>
            <w:shd w:val="clear" w:color="auto" w:fill="auto"/>
            <w:tcMar>
              <w:top w:w="100" w:type="dxa"/>
              <w:left w:w="100" w:type="dxa"/>
              <w:bottom w:w="100" w:type="dxa"/>
              <w:right w:w="100" w:type="dxa"/>
            </w:tcMar>
          </w:tcPr>
          <w:p w14:paraId="36BE95E3" w14:textId="77777777" w:rsidR="000F66A6" w:rsidRPr="00486B0B" w:rsidRDefault="000F66A6">
            <w:pPr>
              <w:widowControl w:val="0"/>
              <w:pBdr>
                <w:top w:val="nil"/>
                <w:left w:val="nil"/>
                <w:bottom w:val="nil"/>
                <w:right w:val="nil"/>
                <w:between w:val="nil"/>
              </w:pBdr>
              <w:rPr>
                <w:sz w:val="20"/>
                <w:szCs w:val="20"/>
              </w:rPr>
            </w:pPr>
            <w:r w:rsidRPr="00486B0B">
              <w:rPr>
                <w:sz w:val="20"/>
                <w:szCs w:val="20"/>
              </w:rPr>
              <w:t xml:space="preserve">It seems incorrect that </w:t>
            </w:r>
            <w:r w:rsidR="00994E35" w:rsidRPr="00486B0B">
              <w:rPr>
                <w:sz w:val="20"/>
                <w:szCs w:val="20"/>
              </w:rPr>
              <w:t>the CO2 gains are computed based on the latent heat gain ‘</w:t>
            </w:r>
            <w:proofErr w:type="spellStart"/>
            <w:proofErr w:type="gramStart"/>
            <w:r w:rsidR="00994E35" w:rsidRPr="00486B0B">
              <w:rPr>
                <w:sz w:val="20"/>
                <w:szCs w:val="20"/>
              </w:rPr>
              <w:t>gai.y</w:t>
            </w:r>
            <w:proofErr w:type="spellEnd"/>
            <w:proofErr w:type="gramEnd"/>
            <w:r w:rsidR="00994E35" w:rsidRPr="00486B0B">
              <w:rPr>
                <w:sz w:val="20"/>
                <w:szCs w:val="20"/>
              </w:rPr>
              <w:t xml:space="preserve">[3]’ in </w:t>
            </w:r>
            <w:proofErr w:type="spellStart"/>
            <w:r w:rsidR="00994E35" w:rsidRPr="00486B0B">
              <w:rPr>
                <w:sz w:val="20"/>
                <w:szCs w:val="20"/>
              </w:rPr>
              <w:t>Buildings.Examples.VAVReheat.Validation.BaseClasses.Floor</w:t>
            </w:r>
            <w:proofErr w:type="spellEnd"/>
            <w:r w:rsidR="00994E35" w:rsidRPr="00486B0B">
              <w:rPr>
                <w:sz w:val="20"/>
                <w:szCs w:val="20"/>
              </w:rPr>
              <w:t>.</w:t>
            </w:r>
            <w:r w:rsidR="00543F1E" w:rsidRPr="00486B0B">
              <w:rPr>
                <w:sz w:val="20"/>
                <w:szCs w:val="20"/>
              </w:rPr>
              <w:t xml:space="preserve"> I would expect it to be a function of the total heat gains?</w:t>
            </w:r>
            <w:r w:rsidR="00994E35" w:rsidRPr="00486B0B">
              <w:rPr>
                <w:sz w:val="20"/>
                <w:szCs w:val="20"/>
              </w:rPr>
              <w:t xml:space="preserve"> Furthermore, a factor 80 is used. I’m not sure what this represents?</w:t>
            </w:r>
            <w:r w:rsidR="002E1E10" w:rsidRPr="00486B0B">
              <w:rPr>
                <w:sz w:val="20"/>
                <w:szCs w:val="20"/>
              </w:rPr>
              <w:t xml:space="preserve"> Possibly it factors in the fact that the latent heat gains are used.</w:t>
            </w:r>
            <w:r w:rsidR="00994E35" w:rsidRPr="00486B0B">
              <w:rPr>
                <w:sz w:val="20"/>
                <w:szCs w:val="20"/>
              </w:rPr>
              <w:t xml:space="preserve"> Please replace this factor by a Constant with a comment that </w:t>
            </w:r>
            <w:r w:rsidR="005D2AE3" w:rsidRPr="00486B0B">
              <w:rPr>
                <w:sz w:val="20"/>
                <w:szCs w:val="20"/>
              </w:rPr>
              <w:t>explains</w:t>
            </w:r>
            <w:r w:rsidR="00994E35" w:rsidRPr="00486B0B">
              <w:rPr>
                <w:sz w:val="20"/>
                <w:szCs w:val="20"/>
              </w:rPr>
              <w:t xml:space="preserve"> where this value comes from.</w:t>
            </w:r>
          </w:p>
          <w:p w14:paraId="4B919B2E" w14:textId="77777777" w:rsidR="009F500F" w:rsidRPr="00486B0B" w:rsidRDefault="009F500F">
            <w:pPr>
              <w:widowControl w:val="0"/>
              <w:pBdr>
                <w:top w:val="nil"/>
                <w:left w:val="nil"/>
                <w:bottom w:val="nil"/>
                <w:right w:val="nil"/>
                <w:between w:val="nil"/>
              </w:pBdr>
              <w:rPr>
                <w:color w:val="00B0F0"/>
                <w:sz w:val="20"/>
                <w:szCs w:val="20"/>
              </w:rPr>
            </w:pPr>
          </w:p>
          <w:p w14:paraId="74ACA9A3" w14:textId="7E61F79A" w:rsidR="009F500F" w:rsidRPr="00486B0B" w:rsidRDefault="009F500F">
            <w:pPr>
              <w:widowControl w:val="0"/>
              <w:pBdr>
                <w:top w:val="nil"/>
                <w:left w:val="nil"/>
                <w:bottom w:val="nil"/>
                <w:right w:val="nil"/>
                <w:between w:val="nil"/>
              </w:pBdr>
              <w:rPr>
                <w:color w:val="00B0F0"/>
                <w:sz w:val="20"/>
                <w:szCs w:val="20"/>
              </w:rPr>
            </w:pPr>
            <w:r w:rsidRPr="00486B0B">
              <w:rPr>
                <w:color w:val="00B0F0"/>
                <w:sz w:val="20"/>
                <w:szCs w:val="20"/>
              </w:rPr>
              <w:t xml:space="preserve">This indeed needed some correction/clarification.  The latent heat gain was used to estimate the number of people in the space, since radiative and convective would also include equipment and lights.  The 80 was the </w:t>
            </w:r>
            <w:r w:rsidRPr="00486B0B">
              <w:rPr>
                <w:color w:val="00B0F0"/>
                <w:sz w:val="20"/>
                <w:szCs w:val="20"/>
              </w:rPr>
              <w:lastRenderedPageBreak/>
              <w:t xml:space="preserve">implied assumption of 80 W latent gain per person resulting from an assumed office building population density of 5 people per 100 m^2 (as specified as a default assumption from ASHRAE Guideline 62.1 for calculating minimum outside air flow requirements).  The calculation and documentation </w:t>
            </w:r>
            <w:r w:rsidR="00486B0B" w:rsidRPr="00486B0B">
              <w:rPr>
                <w:color w:val="00B0F0"/>
                <w:sz w:val="20"/>
                <w:szCs w:val="20"/>
              </w:rPr>
              <w:t>have</w:t>
            </w:r>
            <w:r w:rsidRPr="00486B0B">
              <w:rPr>
                <w:color w:val="00B0F0"/>
                <w:sz w:val="20"/>
                <w:szCs w:val="20"/>
              </w:rPr>
              <w:t xml:space="preserve"> been revised to</w:t>
            </w:r>
            <w:r w:rsidR="00486B0B" w:rsidRPr="00486B0B">
              <w:rPr>
                <w:color w:val="00B0F0"/>
                <w:sz w:val="20"/>
                <w:szCs w:val="20"/>
              </w:rPr>
              <w:t xml:space="preserve"> a more direct calculation:</w:t>
            </w:r>
            <w:r w:rsidRPr="00486B0B">
              <w:rPr>
                <w:color w:val="00B0F0"/>
                <w:sz w:val="20"/>
                <w:szCs w:val="20"/>
              </w:rPr>
              <w:t xml:space="preserve"> multiply the internal heat gain </w:t>
            </w:r>
            <w:r w:rsidR="00486B0B" w:rsidRPr="00486B0B">
              <w:rPr>
                <w:color w:val="00B0F0"/>
                <w:sz w:val="20"/>
                <w:szCs w:val="20"/>
              </w:rPr>
              <w:t xml:space="preserve">schedule </w:t>
            </w:r>
            <w:r w:rsidRPr="00486B0B">
              <w:rPr>
                <w:color w:val="00B0F0"/>
                <w:sz w:val="20"/>
                <w:szCs w:val="20"/>
              </w:rPr>
              <w:t>fraction</w:t>
            </w:r>
            <w:r w:rsidR="006C47B6" w:rsidRPr="00486B0B">
              <w:rPr>
                <w:color w:val="00B0F0"/>
                <w:sz w:val="20"/>
                <w:szCs w:val="20"/>
              </w:rPr>
              <w:t xml:space="preserve"> table</w:t>
            </w:r>
            <w:r w:rsidRPr="00486B0B">
              <w:rPr>
                <w:color w:val="00B0F0"/>
                <w:sz w:val="20"/>
                <w:szCs w:val="20"/>
              </w:rPr>
              <w:t xml:space="preserve"> </w:t>
            </w:r>
            <w:r w:rsidR="006C47B6" w:rsidRPr="00486B0B">
              <w:rPr>
                <w:color w:val="00B0F0"/>
                <w:sz w:val="20"/>
                <w:szCs w:val="20"/>
              </w:rPr>
              <w:t xml:space="preserve">output </w:t>
            </w:r>
            <w:r w:rsidRPr="00486B0B">
              <w:rPr>
                <w:color w:val="00B0F0"/>
                <w:sz w:val="20"/>
                <w:szCs w:val="20"/>
              </w:rPr>
              <w:t>[0-1] by 0.05</w:t>
            </w:r>
            <w:r w:rsidR="006C47B6" w:rsidRPr="00486B0B">
              <w:rPr>
                <w:color w:val="00B0F0"/>
                <w:sz w:val="20"/>
                <w:szCs w:val="20"/>
              </w:rPr>
              <w:t xml:space="preserve"> p</w:t>
            </w:r>
            <w:r w:rsidR="00486B0B">
              <w:rPr>
                <w:color w:val="00B0F0"/>
                <w:sz w:val="20"/>
                <w:szCs w:val="20"/>
              </w:rPr>
              <w:t>eople</w:t>
            </w:r>
            <w:r w:rsidR="006C47B6" w:rsidRPr="00486B0B">
              <w:rPr>
                <w:color w:val="00B0F0"/>
                <w:sz w:val="20"/>
                <w:szCs w:val="20"/>
              </w:rPr>
              <w:t>/m^2 and the zone floor area to calculate the number of people.</w:t>
            </w:r>
            <w:r w:rsidR="00486B0B" w:rsidRPr="00486B0B">
              <w:rPr>
                <w:color w:val="00B0F0"/>
                <w:sz w:val="20"/>
                <w:szCs w:val="20"/>
              </w:rPr>
              <w:t xml:space="preserve">  This has been updated in the Modelica Buildings Library with issue https://github.com/lbl-srg/modelica-buildings/issues/2781.</w:t>
            </w:r>
          </w:p>
        </w:tc>
      </w:tr>
      <w:tr w:rsidR="00BE4947" w14:paraId="072F0593" w14:textId="77777777" w:rsidTr="00901ABF">
        <w:tc>
          <w:tcPr>
            <w:tcW w:w="360" w:type="dxa"/>
            <w:shd w:val="clear" w:color="auto" w:fill="auto"/>
            <w:tcMar>
              <w:top w:w="100" w:type="dxa"/>
              <w:left w:w="100" w:type="dxa"/>
              <w:bottom w:w="100" w:type="dxa"/>
              <w:right w:w="100" w:type="dxa"/>
            </w:tcMar>
          </w:tcPr>
          <w:p w14:paraId="318C80CB" w14:textId="3CD4899C" w:rsidR="00BE4947" w:rsidRDefault="00BE4947" w:rsidP="00BE4947">
            <w:pPr>
              <w:widowControl w:val="0"/>
              <w:pBdr>
                <w:top w:val="nil"/>
                <w:left w:val="nil"/>
                <w:bottom w:val="nil"/>
                <w:right w:val="nil"/>
                <w:between w:val="nil"/>
              </w:pBdr>
              <w:rPr>
                <w:sz w:val="20"/>
                <w:szCs w:val="20"/>
              </w:rPr>
            </w:pPr>
            <w:r>
              <w:rPr>
                <w:sz w:val="20"/>
                <w:szCs w:val="20"/>
              </w:rPr>
              <w:lastRenderedPageBreak/>
              <w:t>8</w:t>
            </w:r>
          </w:p>
        </w:tc>
        <w:tc>
          <w:tcPr>
            <w:tcW w:w="9000" w:type="dxa"/>
            <w:shd w:val="clear" w:color="auto" w:fill="auto"/>
            <w:tcMar>
              <w:top w:w="100" w:type="dxa"/>
              <w:left w:w="100" w:type="dxa"/>
              <w:bottom w:w="100" w:type="dxa"/>
              <w:right w:w="100" w:type="dxa"/>
            </w:tcMar>
          </w:tcPr>
          <w:p w14:paraId="38A21C70" w14:textId="77777777" w:rsidR="00BE4947" w:rsidRDefault="00BE4947" w:rsidP="00BE4947">
            <w:pPr>
              <w:widowControl w:val="0"/>
              <w:pBdr>
                <w:top w:val="nil"/>
                <w:left w:val="nil"/>
                <w:bottom w:val="nil"/>
                <w:right w:val="nil"/>
                <w:between w:val="nil"/>
              </w:pBdr>
              <w:rPr>
                <w:sz w:val="20"/>
                <w:szCs w:val="20"/>
              </w:rPr>
            </w:pPr>
            <w:r>
              <w:rPr>
                <w:sz w:val="20"/>
                <w:szCs w:val="20"/>
              </w:rPr>
              <w:t xml:space="preserve">Images in the documentation are not rendered on </w:t>
            </w:r>
            <w:proofErr w:type="spellStart"/>
            <w:r>
              <w:rPr>
                <w:sz w:val="20"/>
                <w:szCs w:val="20"/>
              </w:rPr>
              <w:t>Dymola</w:t>
            </w:r>
            <w:proofErr w:type="spellEnd"/>
            <w:r>
              <w:rPr>
                <w:sz w:val="20"/>
                <w:szCs w:val="20"/>
              </w:rPr>
              <w:t xml:space="preserve"> 2020. Use ‘</w:t>
            </w:r>
            <w:proofErr w:type="spellStart"/>
            <w:proofErr w:type="gramStart"/>
            <w:r>
              <w:rPr>
                <w:sz w:val="20"/>
                <w:szCs w:val="20"/>
              </w:rPr>
              <w:t>modelica</w:t>
            </w:r>
            <w:proofErr w:type="spellEnd"/>
            <w:r>
              <w:rPr>
                <w:sz w:val="20"/>
                <w:szCs w:val="20"/>
              </w:rPr>
              <w:t>://</w:t>
            </w:r>
            <w:proofErr w:type="spellStart"/>
            <w:r>
              <w:rPr>
                <w:sz w:val="20"/>
                <w:szCs w:val="20"/>
              </w:rPr>
              <w:t>MultiZoneOfficeSimpleAir</w:t>
            </w:r>
            <w:proofErr w:type="spellEnd"/>
            <w:r>
              <w:rPr>
                <w:sz w:val="20"/>
                <w:szCs w:val="20"/>
              </w:rPr>
              <w:t>/..</w:t>
            </w:r>
            <w:proofErr w:type="gramEnd"/>
            <w:r>
              <w:rPr>
                <w:sz w:val="20"/>
                <w:szCs w:val="20"/>
              </w:rPr>
              <w:t>/../doc’ instead of ‘../../../doc’.</w:t>
            </w:r>
          </w:p>
          <w:p w14:paraId="65ED56D1" w14:textId="77777777" w:rsidR="00F870B9" w:rsidRDefault="00F870B9" w:rsidP="00BE4947">
            <w:pPr>
              <w:widowControl w:val="0"/>
              <w:pBdr>
                <w:top w:val="nil"/>
                <w:left w:val="nil"/>
                <w:bottom w:val="nil"/>
                <w:right w:val="nil"/>
                <w:between w:val="nil"/>
              </w:pBdr>
              <w:rPr>
                <w:sz w:val="20"/>
                <w:szCs w:val="20"/>
              </w:rPr>
            </w:pPr>
          </w:p>
          <w:p w14:paraId="7635C0B6" w14:textId="5150D182" w:rsidR="00F870B9" w:rsidRDefault="00F870B9" w:rsidP="00BE4947">
            <w:pPr>
              <w:widowControl w:val="0"/>
              <w:pBdr>
                <w:top w:val="nil"/>
                <w:left w:val="nil"/>
                <w:bottom w:val="nil"/>
                <w:right w:val="nil"/>
                <w:between w:val="nil"/>
              </w:pBdr>
              <w:rPr>
                <w:sz w:val="20"/>
                <w:szCs w:val="20"/>
              </w:rPr>
            </w:pPr>
            <w:r w:rsidRPr="00F870B9">
              <w:rPr>
                <w:color w:val="00B0F0"/>
                <w:sz w:val="20"/>
                <w:szCs w:val="20"/>
              </w:rPr>
              <w:t>Done!</w:t>
            </w:r>
          </w:p>
        </w:tc>
      </w:tr>
      <w:tr w:rsidR="00BE4947" w14:paraId="11E9B311" w14:textId="77777777" w:rsidTr="00901ABF">
        <w:tc>
          <w:tcPr>
            <w:tcW w:w="360" w:type="dxa"/>
            <w:shd w:val="clear" w:color="auto" w:fill="auto"/>
            <w:tcMar>
              <w:top w:w="100" w:type="dxa"/>
              <w:left w:w="100" w:type="dxa"/>
              <w:bottom w:w="100" w:type="dxa"/>
              <w:right w:w="100" w:type="dxa"/>
            </w:tcMar>
          </w:tcPr>
          <w:p w14:paraId="31F58AD5" w14:textId="7CDAE1E3" w:rsidR="00BE4947" w:rsidRDefault="00656A06" w:rsidP="00BE4947">
            <w:pPr>
              <w:widowControl w:val="0"/>
              <w:pBdr>
                <w:top w:val="nil"/>
                <w:left w:val="nil"/>
                <w:bottom w:val="nil"/>
                <w:right w:val="nil"/>
                <w:between w:val="nil"/>
              </w:pBdr>
              <w:rPr>
                <w:sz w:val="20"/>
                <w:szCs w:val="20"/>
              </w:rPr>
            </w:pPr>
            <w:ins w:id="18" w:author="Filip Jorissen" w:date="2022-03-28T21:26:00Z">
              <w:r>
                <w:rPr>
                  <w:sz w:val="20"/>
                  <w:szCs w:val="20"/>
                </w:rPr>
                <w:t>9</w:t>
              </w:r>
            </w:ins>
          </w:p>
        </w:tc>
        <w:tc>
          <w:tcPr>
            <w:tcW w:w="9000" w:type="dxa"/>
            <w:shd w:val="clear" w:color="auto" w:fill="auto"/>
            <w:tcMar>
              <w:top w:w="100" w:type="dxa"/>
              <w:left w:w="100" w:type="dxa"/>
              <w:bottom w:w="100" w:type="dxa"/>
              <w:right w:w="100" w:type="dxa"/>
            </w:tcMar>
          </w:tcPr>
          <w:p w14:paraId="33DBCA39" w14:textId="1E8A6FCC" w:rsidR="00BE4947" w:rsidRDefault="00656A06" w:rsidP="00BE4947">
            <w:pPr>
              <w:widowControl w:val="0"/>
              <w:pBdr>
                <w:top w:val="nil"/>
                <w:left w:val="nil"/>
                <w:bottom w:val="nil"/>
                <w:right w:val="nil"/>
                <w:between w:val="nil"/>
              </w:pBdr>
              <w:rPr>
                <w:sz w:val="20"/>
                <w:szCs w:val="20"/>
              </w:rPr>
            </w:pPr>
            <w:ins w:id="19" w:author="Filip Jorissen" w:date="2022-03-28T21:26:00Z">
              <w:r>
                <w:rPr>
                  <w:sz w:val="20"/>
                  <w:szCs w:val="20"/>
                </w:rPr>
                <w:t>As far as I can tell, the double glazing does not have an insulating coating, resulting in a U value of about 2.8 while 1.1 is the norm in the EU. Please verify whether these values are appropriate for BOPTEST.</w:t>
              </w:r>
            </w:ins>
          </w:p>
        </w:tc>
      </w:tr>
      <w:tr w:rsidR="00BE4947" w14:paraId="2EBE079E" w14:textId="77777777" w:rsidTr="00901ABF">
        <w:tc>
          <w:tcPr>
            <w:tcW w:w="360" w:type="dxa"/>
            <w:shd w:val="clear" w:color="auto" w:fill="auto"/>
            <w:tcMar>
              <w:top w:w="100" w:type="dxa"/>
              <w:left w:w="100" w:type="dxa"/>
              <w:bottom w:w="100" w:type="dxa"/>
              <w:right w:w="100" w:type="dxa"/>
            </w:tcMar>
          </w:tcPr>
          <w:p w14:paraId="4D875C28" w14:textId="77777777" w:rsidR="00BE4947" w:rsidRDefault="00BE4947" w:rsidP="00BE4947">
            <w:pPr>
              <w:widowControl w:val="0"/>
              <w:pBdr>
                <w:top w:val="nil"/>
                <w:left w:val="nil"/>
                <w:bottom w:val="nil"/>
                <w:right w:val="nil"/>
                <w:between w:val="nil"/>
              </w:pBdr>
              <w:rPr>
                <w:sz w:val="20"/>
                <w:szCs w:val="20"/>
              </w:rPr>
            </w:pPr>
          </w:p>
        </w:tc>
        <w:tc>
          <w:tcPr>
            <w:tcW w:w="9000" w:type="dxa"/>
            <w:shd w:val="clear" w:color="auto" w:fill="auto"/>
            <w:tcMar>
              <w:top w:w="100" w:type="dxa"/>
              <w:left w:w="100" w:type="dxa"/>
              <w:bottom w:w="100" w:type="dxa"/>
              <w:right w:w="100" w:type="dxa"/>
            </w:tcMar>
          </w:tcPr>
          <w:p w14:paraId="5CE74139" w14:textId="71B3DAE4" w:rsidR="00BE4947" w:rsidRPr="00DF55DE" w:rsidRDefault="008F1694" w:rsidP="00BE4947">
            <w:pPr>
              <w:widowControl w:val="0"/>
              <w:pBdr>
                <w:top w:val="nil"/>
                <w:left w:val="nil"/>
                <w:bottom w:val="nil"/>
                <w:right w:val="nil"/>
                <w:between w:val="nil"/>
              </w:pBdr>
              <w:rPr>
                <w:color w:val="0070C0"/>
                <w:sz w:val="20"/>
                <w:szCs w:val="20"/>
                <w:rPrChange w:id="20" w:author="David Blum" w:date="2022-03-28T23:30:00Z">
                  <w:rPr>
                    <w:sz w:val="20"/>
                    <w:szCs w:val="20"/>
                  </w:rPr>
                </w:rPrChange>
              </w:rPr>
            </w:pPr>
            <w:ins w:id="21" w:author="David Blum" w:date="2022-03-28T23:19:00Z">
              <w:r w:rsidRPr="00DF55DE">
                <w:rPr>
                  <w:color w:val="0070C0"/>
                  <w:sz w:val="20"/>
                  <w:szCs w:val="20"/>
                  <w:rPrChange w:id="22" w:author="David Blum" w:date="2022-03-28T23:30:00Z">
                    <w:rPr>
                      <w:sz w:val="20"/>
                      <w:szCs w:val="20"/>
                    </w:rPr>
                  </w:rPrChange>
                </w:rPr>
                <w:t xml:space="preserve">This building envelope is based on </w:t>
              </w:r>
            </w:ins>
            <w:ins w:id="23" w:author="David Blum" w:date="2022-03-28T23:24:00Z">
              <w:r w:rsidRPr="00DF55DE">
                <w:rPr>
                  <w:color w:val="0070C0"/>
                  <w:sz w:val="20"/>
                  <w:szCs w:val="20"/>
                  <w:rPrChange w:id="24" w:author="David Blum" w:date="2022-03-28T23:30:00Z">
                    <w:rPr>
                      <w:sz w:val="20"/>
                      <w:szCs w:val="20"/>
                    </w:rPr>
                  </w:rPrChange>
                </w:rPr>
                <w:t xml:space="preserve">the medium office </w:t>
              </w:r>
            </w:ins>
            <w:ins w:id="25" w:author="David Blum" w:date="2022-03-28T23:19:00Z">
              <w:r w:rsidRPr="00DF55DE">
                <w:rPr>
                  <w:color w:val="0070C0"/>
                  <w:sz w:val="20"/>
                  <w:szCs w:val="20"/>
                  <w:rPrChange w:id="26" w:author="David Blum" w:date="2022-03-28T23:30:00Z">
                    <w:rPr>
                      <w:sz w:val="20"/>
                      <w:szCs w:val="20"/>
                    </w:rPr>
                  </w:rPrChange>
                </w:rPr>
                <w:t>U.S. DOE reference building model</w:t>
              </w:r>
            </w:ins>
            <w:ins w:id="27" w:author="David Blum" w:date="2022-03-28T23:24:00Z">
              <w:r w:rsidRPr="00DF55DE">
                <w:rPr>
                  <w:color w:val="0070C0"/>
                  <w:sz w:val="20"/>
                  <w:szCs w:val="20"/>
                  <w:rPrChange w:id="28" w:author="David Blum" w:date="2022-03-28T23:30:00Z">
                    <w:rPr>
                      <w:sz w:val="20"/>
                      <w:szCs w:val="20"/>
                    </w:rPr>
                  </w:rPrChange>
                </w:rPr>
                <w:t xml:space="preserve"> for Chicago, IL climate</w:t>
              </w:r>
            </w:ins>
            <w:ins w:id="29" w:author="David Blum" w:date="2022-03-28T23:25:00Z">
              <w:r w:rsidR="000C03B0" w:rsidRPr="00DF55DE">
                <w:rPr>
                  <w:color w:val="0070C0"/>
                  <w:sz w:val="20"/>
                  <w:szCs w:val="20"/>
                  <w:rPrChange w:id="30" w:author="David Blum" w:date="2022-03-28T23:30:00Z">
                    <w:rPr>
                      <w:sz w:val="20"/>
                      <w:szCs w:val="20"/>
                    </w:rPr>
                  </w:rPrChange>
                </w:rPr>
                <w:t xml:space="preserve"> new constructi</w:t>
              </w:r>
            </w:ins>
            <w:ins w:id="31" w:author="David Blum" w:date="2022-03-28T23:26:00Z">
              <w:r w:rsidR="000C03B0" w:rsidRPr="00DF55DE">
                <w:rPr>
                  <w:color w:val="0070C0"/>
                  <w:sz w:val="20"/>
                  <w:szCs w:val="20"/>
                  <w:rPrChange w:id="32" w:author="David Blum" w:date="2022-03-28T23:30:00Z">
                    <w:rPr>
                      <w:sz w:val="20"/>
                      <w:szCs w:val="20"/>
                    </w:rPr>
                  </w:rPrChange>
                </w:rPr>
                <w:t>on</w:t>
              </w:r>
            </w:ins>
            <w:ins w:id="33" w:author="David Blum" w:date="2022-03-28T23:25:00Z">
              <w:r w:rsidR="000C03B0" w:rsidRPr="00DF55DE">
                <w:rPr>
                  <w:color w:val="0070C0"/>
                  <w:sz w:val="20"/>
                  <w:szCs w:val="20"/>
                  <w:rPrChange w:id="34" w:author="David Blum" w:date="2022-03-28T23:30:00Z">
                    <w:rPr>
                      <w:sz w:val="20"/>
                      <w:szCs w:val="20"/>
                    </w:rPr>
                  </w:rPrChange>
                </w:rPr>
                <w:t xml:space="preserve"> (see report: </w:t>
              </w:r>
              <w:r w:rsidR="000C03B0" w:rsidRPr="00DF55DE">
                <w:rPr>
                  <w:color w:val="0070C0"/>
                  <w:sz w:val="20"/>
                  <w:szCs w:val="20"/>
                  <w:rPrChange w:id="35" w:author="David Blum" w:date="2022-03-28T23:30:00Z">
                    <w:rPr>
                      <w:sz w:val="20"/>
                      <w:szCs w:val="20"/>
                    </w:rPr>
                  </w:rPrChange>
                </w:rPr>
                <w:fldChar w:fldCharType="begin"/>
              </w:r>
              <w:r w:rsidR="000C03B0" w:rsidRPr="00DF55DE">
                <w:rPr>
                  <w:color w:val="0070C0"/>
                  <w:sz w:val="20"/>
                  <w:szCs w:val="20"/>
                  <w:rPrChange w:id="36" w:author="David Blum" w:date="2022-03-28T23:30:00Z">
                    <w:rPr>
                      <w:sz w:val="20"/>
                      <w:szCs w:val="20"/>
                    </w:rPr>
                  </w:rPrChange>
                </w:rPr>
                <w:instrText xml:space="preserve"> HYPERLINK "</w:instrText>
              </w:r>
              <w:r w:rsidR="000C03B0" w:rsidRPr="00DF55DE">
                <w:rPr>
                  <w:color w:val="0070C0"/>
                  <w:sz w:val="20"/>
                  <w:szCs w:val="20"/>
                  <w:rPrChange w:id="37" w:author="David Blum" w:date="2022-03-28T23:30:00Z">
                    <w:rPr>
                      <w:sz w:val="20"/>
                      <w:szCs w:val="20"/>
                    </w:rPr>
                  </w:rPrChange>
                </w:rPr>
                <w:instrText>https://digitalscholarship.unlv.edu/cgi/viewcontent.cgi?article=1045&amp;context=renew_pubs</w:instrText>
              </w:r>
              <w:r w:rsidR="000C03B0" w:rsidRPr="00DF55DE">
                <w:rPr>
                  <w:color w:val="0070C0"/>
                  <w:sz w:val="20"/>
                  <w:szCs w:val="20"/>
                  <w:rPrChange w:id="38" w:author="David Blum" w:date="2022-03-28T23:30:00Z">
                    <w:rPr>
                      <w:sz w:val="20"/>
                      <w:szCs w:val="20"/>
                    </w:rPr>
                  </w:rPrChange>
                </w:rPr>
                <w:instrText xml:space="preserve">" </w:instrText>
              </w:r>
              <w:r w:rsidR="000C03B0" w:rsidRPr="00DF55DE">
                <w:rPr>
                  <w:color w:val="0070C0"/>
                  <w:sz w:val="20"/>
                  <w:szCs w:val="20"/>
                  <w:rPrChange w:id="39" w:author="David Blum" w:date="2022-03-28T23:30:00Z">
                    <w:rPr>
                      <w:sz w:val="20"/>
                      <w:szCs w:val="20"/>
                    </w:rPr>
                  </w:rPrChange>
                </w:rPr>
                <w:fldChar w:fldCharType="separate"/>
              </w:r>
              <w:r w:rsidR="000C03B0" w:rsidRPr="00DF55DE">
                <w:rPr>
                  <w:rStyle w:val="Hyperlink"/>
                  <w:color w:val="0070C0"/>
                  <w:sz w:val="20"/>
                  <w:szCs w:val="20"/>
                  <w:rPrChange w:id="40" w:author="David Blum" w:date="2022-03-28T23:30:00Z">
                    <w:rPr>
                      <w:rStyle w:val="Hyperlink"/>
                      <w:sz w:val="20"/>
                      <w:szCs w:val="20"/>
                    </w:rPr>
                  </w:rPrChange>
                </w:rPr>
                <w:t>https://digitalscholarship.unlv.edu/cgi/viewcontent.cgi?article=1045&amp;context=renew_pubs</w:t>
              </w:r>
              <w:r w:rsidR="000C03B0" w:rsidRPr="00DF55DE">
                <w:rPr>
                  <w:color w:val="0070C0"/>
                  <w:sz w:val="20"/>
                  <w:szCs w:val="20"/>
                  <w:rPrChange w:id="41" w:author="David Blum" w:date="2022-03-28T23:30:00Z">
                    <w:rPr>
                      <w:sz w:val="20"/>
                      <w:szCs w:val="20"/>
                    </w:rPr>
                  </w:rPrChange>
                </w:rPr>
                <w:fldChar w:fldCharType="end"/>
              </w:r>
              <w:r w:rsidR="000C03B0" w:rsidRPr="00DF55DE">
                <w:rPr>
                  <w:color w:val="0070C0"/>
                  <w:sz w:val="20"/>
                  <w:szCs w:val="20"/>
                  <w:rPrChange w:id="42" w:author="David Blum" w:date="2022-03-28T23:30:00Z">
                    <w:rPr>
                      <w:sz w:val="20"/>
                      <w:szCs w:val="20"/>
                    </w:rPr>
                  </w:rPrChange>
                </w:rPr>
                <w:t>, and see</w:t>
              </w:r>
            </w:ins>
            <w:ins w:id="43" w:author="David Blum" w:date="2022-03-28T23:26:00Z">
              <w:r w:rsidR="000C03B0" w:rsidRPr="00DF55DE">
                <w:rPr>
                  <w:color w:val="0070C0"/>
                  <w:sz w:val="20"/>
                  <w:szCs w:val="20"/>
                  <w:rPrChange w:id="44" w:author="David Blum" w:date="2022-03-28T23:30:00Z">
                    <w:rPr>
                      <w:sz w:val="20"/>
                      <w:szCs w:val="20"/>
                    </w:rPr>
                  </w:rPrChange>
                </w:rPr>
                <w:t xml:space="preserve"> website: </w:t>
              </w:r>
              <w:r w:rsidR="000C03B0" w:rsidRPr="00DF55DE">
                <w:rPr>
                  <w:color w:val="0070C0"/>
                  <w:sz w:val="20"/>
                  <w:szCs w:val="20"/>
                  <w:rPrChange w:id="45" w:author="David Blum" w:date="2022-03-28T23:30:00Z">
                    <w:rPr>
                      <w:sz w:val="20"/>
                      <w:szCs w:val="20"/>
                    </w:rPr>
                  </w:rPrChange>
                </w:rPr>
                <w:fldChar w:fldCharType="begin"/>
              </w:r>
              <w:r w:rsidR="000C03B0" w:rsidRPr="00DF55DE">
                <w:rPr>
                  <w:color w:val="0070C0"/>
                  <w:sz w:val="20"/>
                  <w:szCs w:val="20"/>
                  <w:rPrChange w:id="46" w:author="David Blum" w:date="2022-03-28T23:30:00Z">
                    <w:rPr>
                      <w:sz w:val="20"/>
                      <w:szCs w:val="20"/>
                    </w:rPr>
                  </w:rPrChange>
                </w:rPr>
                <w:instrText xml:space="preserve"> HYPERLINK "</w:instrText>
              </w:r>
              <w:r w:rsidR="000C03B0" w:rsidRPr="00DF55DE">
                <w:rPr>
                  <w:color w:val="0070C0"/>
                  <w:sz w:val="20"/>
                  <w:szCs w:val="20"/>
                  <w:rPrChange w:id="47" w:author="David Blum" w:date="2022-03-28T23:30:00Z">
                    <w:rPr>
                      <w:sz w:val="20"/>
                      <w:szCs w:val="20"/>
                    </w:rPr>
                  </w:rPrChange>
                </w:rPr>
                <w:instrText>https://www.energy.gov/eere/buildings/new-construction-commercial-reference-buildings</w:instrText>
              </w:r>
              <w:r w:rsidR="000C03B0" w:rsidRPr="00DF55DE">
                <w:rPr>
                  <w:color w:val="0070C0"/>
                  <w:sz w:val="20"/>
                  <w:szCs w:val="20"/>
                  <w:rPrChange w:id="48" w:author="David Blum" w:date="2022-03-28T23:30:00Z">
                    <w:rPr>
                      <w:sz w:val="20"/>
                      <w:szCs w:val="20"/>
                    </w:rPr>
                  </w:rPrChange>
                </w:rPr>
                <w:instrText xml:space="preserve">" </w:instrText>
              </w:r>
              <w:r w:rsidR="000C03B0" w:rsidRPr="00DF55DE">
                <w:rPr>
                  <w:color w:val="0070C0"/>
                  <w:sz w:val="20"/>
                  <w:szCs w:val="20"/>
                  <w:rPrChange w:id="49" w:author="David Blum" w:date="2022-03-28T23:30:00Z">
                    <w:rPr>
                      <w:sz w:val="20"/>
                      <w:szCs w:val="20"/>
                    </w:rPr>
                  </w:rPrChange>
                </w:rPr>
                <w:fldChar w:fldCharType="separate"/>
              </w:r>
              <w:r w:rsidR="000C03B0" w:rsidRPr="00DF55DE">
                <w:rPr>
                  <w:rStyle w:val="Hyperlink"/>
                  <w:color w:val="0070C0"/>
                  <w:sz w:val="20"/>
                  <w:szCs w:val="20"/>
                  <w:rPrChange w:id="50" w:author="David Blum" w:date="2022-03-28T23:30:00Z">
                    <w:rPr>
                      <w:rStyle w:val="Hyperlink"/>
                      <w:sz w:val="20"/>
                      <w:szCs w:val="20"/>
                    </w:rPr>
                  </w:rPrChange>
                </w:rPr>
                <w:t>https://www.energy.gov/eere/buildings/new-construction-commercial-reference-buildings</w:t>
              </w:r>
              <w:r w:rsidR="000C03B0" w:rsidRPr="00DF55DE">
                <w:rPr>
                  <w:color w:val="0070C0"/>
                  <w:sz w:val="20"/>
                  <w:szCs w:val="20"/>
                  <w:rPrChange w:id="51" w:author="David Blum" w:date="2022-03-28T23:30:00Z">
                    <w:rPr>
                      <w:sz w:val="20"/>
                      <w:szCs w:val="20"/>
                    </w:rPr>
                  </w:rPrChange>
                </w:rPr>
                <w:fldChar w:fldCharType="end"/>
              </w:r>
              <w:r w:rsidR="000C03B0" w:rsidRPr="00DF55DE">
                <w:rPr>
                  <w:color w:val="0070C0"/>
                  <w:sz w:val="20"/>
                  <w:szCs w:val="20"/>
                  <w:rPrChange w:id="52" w:author="David Blum" w:date="2022-03-28T23:30:00Z">
                    <w:rPr>
                      <w:sz w:val="20"/>
                      <w:szCs w:val="20"/>
                    </w:rPr>
                  </w:rPrChange>
                </w:rPr>
                <w:t>)</w:t>
              </w:r>
            </w:ins>
            <w:ins w:id="53" w:author="David Blum" w:date="2022-03-28T23:24:00Z">
              <w:r w:rsidRPr="00DF55DE">
                <w:rPr>
                  <w:color w:val="0070C0"/>
                  <w:sz w:val="20"/>
                  <w:szCs w:val="20"/>
                  <w:rPrChange w:id="54" w:author="David Blum" w:date="2022-03-28T23:30:00Z">
                    <w:rPr>
                      <w:sz w:val="20"/>
                      <w:szCs w:val="20"/>
                    </w:rPr>
                  </w:rPrChange>
                </w:rPr>
                <w:t>.</w:t>
              </w:r>
            </w:ins>
            <w:ins w:id="55" w:author="David Blum" w:date="2022-03-28T23:26:00Z">
              <w:r w:rsidR="000C03B0" w:rsidRPr="00DF55DE">
                <w:rPr>
                  <w:color w:val="0070C0"/>
                  <w:sz w:val="20"/>
                  <w:szCs w:val="20"/>
                  <w:rPrChange w:id="56" w:author="David Blum" w:date="2022-03-28T23:30:00Z">
                    <w:rPr>
                      <w:sz w:val="20"/>
                      <w:szCs w:val="20"/>
                    </w:rPr>
                  </w:rPrChange>
                </w:rPr>
                <w:t xml:space="preserve">  </w:t>
              </w:r>
            </w:ins>
            <w:ins w:id="57" w:author="David Blum" w:date="2022-03-28T23:27:00Z">
              <w:r w:rsidR="000C03B0" w:rsidRPr="00DF55DE">
                <w:rPr>
                  <w:color w:val="0070C0"/>
                  <w:sz w:val="20"/>
                  <w:szCs w:val="20"/>
                  <w:rPrChange w:id="58" w:author="David Blum" w:date="2022-03-28T23:30:00Z">
                    <w:rPr>
                      <w:sz w:val="20"/>
                      <w:szCs w:val="20"/>
                    </w:rPr>
                  </w:rPrChange>
                </w:rPr>
                <w:t>Granted, the spec is based on ASHRAE Standard 90.1 2004,</w:t>
              </w:r>
            </w:ins>
            <w:ins w:id="59" w:author="David Blum" w:date="2022-03-28T23:28:00Z">
              <w:r w:rsidR="000C03B0" w:rsidRPr="00DF55DE">
                <w:rPr>
                  <w:color w:val="0070C0"/>
                  <w:sz w:val="20"/>
                  <w:szCs w:val="20"/>
                  <w:rPrChange w:id="60" w:author="David Blum" w:date="2022-03-28T23:30:00Z">
                    <w:rPr>
                      <w:sz w:val="20"/>
                      <w:szCs w:val="20"/>
                    </w:rPr>
                  </w:rPrChange>
                </w:rPr>
                <w:t xml:space="preserve"> but even ASHRAE Standard 90.1 2013 prototype building models (</w:t>
              </w:r>
              <w:r w:rsidR="000C03B0" w:rsidRPr="00DF55DE">
                <w:rPr>
                  <w:color w:val="0070C0"/>
                  <w:sz w:val="20"/>
                  <w:szCs w:val="20"/>
                  <w:rPrChange w:id="61" w:author="David Blum" w:date="2022-03-28T23:30:00Z">
                    <w:rPr>
                      <w:sz w:val="20"/>
                      <w:szCs w:val="20"/>
                    </w:rPr>
                  </w:rPrChange>
                </w:rPr>
                <w:fldChar w:fldCharType="begin"/>
              </w:r>
              <w:r w:rsidR="000C03B0" w:rsidRPr="00DF55DE">
                <w:rPr>
                  <w:color w:val="0070C0"/>
                  <w:sz w:val="20"/>
                  <w:szCs w:val="20"/>
                  <w:rPrChange w:id="62" w:author="David Blum" w:date="2022-03-28T23:30:00Z">
                    <w:rPr>
                      <w:sz w:val="20"/>
                      <w:szCs w:val="20"/>
                    </w:rPr>
                  </w:rPrChange>
                </w:rPr>
                <w:instrText xml:space="preserve"> HYPERLINK "</w:instrText>
              </w:r>
              <w:r w:rsidR="000C03B0" w:rsidRPr="00DF55DE">
                <w:rPr>
                  <w:color w:val="0070C0"/>
                  <w:sz w:val="20"/>
                  <w:szCs w:val="20"/>
                  <w:rPrChange w:id="63" w:author="David Blum" w:date="2022-03-28T23:30:00Z">
                    <w:rPr>
                      <w:sz w:val="20"/>
                      <w:szCs w:val="20"/>
                    </w:rPr>
                  </w:rPrChange>
                </w:rPr>
                <w:instrText>https://www.energycodes.gov/prototype-building-models</w:instrText>
              </w:r>
              <w:r w:rsidR="000C03B0" w:rsidRPr="00DF55DE">
                <w:rPr>
                  <w:color w:val="0070C0"/>
                  <w:sz w:val="20"/>
                  <w:szCs w:val="20"/>
                  <w:rPrChange w:id="64" w:author="David Blum" w:date="2022-03-28T23:30:00Z">
                    <w:rPr>
                      <w:sz w:val="20"/>
                      <w:szCs w:val="20"/>
                    </w:rPr>
                  </w:rPrChange>
                </w:rPr>
                <w:instrText xml:space="preserve">" </w:instrText>
              </w:r>
              <w:r w:rsidR="000C03B0" w:rsidRPr="00DF55DE">
                <w:rPr>
                  <w:color w:val="0070C0"/>
                  <w:sz w:val="20"/>
                  <w:szCs w:val="20"/>
                  <w:rPrChange w:id="65" w:author="David Blum" w:date="2022-03-28T23:30:00Z">
                    <w:rPr>
                      <w:sz w:val="20"/>
                      <w:szCs w:val="20"/>
                    </w:rPr>
                  </w:rPrChange>
                </w:rPr>
                <w:fldChar w:fldCharType="separate"/>
              </w:r>
              <w:r w:rsidR="000C03B0" w:rsidRPr="00DF55DE">
                <w:rPr>
                  <w:rStyle w:val="Hyperlink"/>
                  <w:color w:val="0070C0"/>
                  <w:sz w:val="20"/>
                  <w:szCs w:val="20"/>
                  <w:rPrChange w:id="66" w:author="David Blum" w:date="2022-03-28T23:30:00Z">
                    <w:rPr>
                      <w:rStyle w:val="Hyperlink"/>
                      <w:sz w:val="20"/>
                      <w:szCs w:val="20"/>
                    </w:rPr>
                  </w:rPrChange>
                </w:rPr>
                <w:t>https://www.energycodes.gov/prototype-building-models</w:t>
              </w:r>
              <w:r w:rsidR="000C03B0" w:rsidRPr="00DF55DE">
                <w:rPr>
                  <w:color w:val="0070C0"/>
                  <w:sz w:val="20"/>
                  <w:szCs w:val="20"/>
                  <w:rPrChange w:id="67" w:author="David Blum" w:date="2022-03-28T23:30:00Z">
                    <w:rPr>
                      <w:sz w:val="20"/>
                      <w:szCs w:val="20"/>
                    </w:rPr>
                  </w:rPrChange>
                </w:rPr>
                <w:fldChar w:fldCharType="end"/>
              </w:r>
              <w:r w:rsidR="000C03B0" w:rsidRPr="00DF55DE">
                <w:rPr>
                  <w:color w:val="0070C0"/>
                  <w:sz w:val="20"/>
                  <w:szCs w:val="20"/>
                  <w:rPrChange w:id="68" w:author="David Blum" w:date="2022-03-28T23:30:00Z">
                    <w:rPr>
                      <w:sz w:val="20"/>
                      <w:szCs w:val="20"/>
                    </w:rPr>
                  </w:rPrChange>
                </w:rPr>
                <w:t xml:space="preserve">) have a U-Value of 2.4.  </w:t>
              </w:r>
            </w:ins>
            <w:ins w:id="69" w:author="David Blum" w:date="2022-03-28T23:26:00Z">
              <w:r w:rsidR="000C03B0" w:rsidRPr="00DF55DE">
                <w:rPr>
                  <w:color w:val="0070C0"/>
                  <w:sz w:val="20"/>
                  <w:szCs w:val="20"/>
                  <w:rPrChange w:id="70" w:author="David Blum" w:date="2022-03-28T23:30:00Z">
                    <w:rPr>
                      <w:sz w:val="20"/>
                      <w:szCs w:val="20"/>
                    </w:rPr>
                  </w:rPrChange>
                </w:rPr>
                <w:t xml:space="preserve">I’d rather not change the </w:t>
              </w:r>
            </w:ins>
            <w:ins w:id="71" w:author="David Blum" w:date="2022-03-28T23:27:00Z">
              <w:r w:rsidR="000C03B0" w:rsidRPr="00DF55DE">
                <w:rPr>
                  <w:color w:val="0070C0"/>
                  <w:sz w:val="20"/>
                  <w:szCs w:val="20"/>
                  <w:rPrChange w:id="72" w:author="David Blum" w:date="2022-03-28T23:30:00Z">
                    <w:rPr>
                      <w:sz w:val="20"/>
                      <w:szCs w:val="20"/>
                    </w:rPr>
                  </w:rPrChange>
                </w:rPr>
                <w:t xml:space="preserve">envelope in order to keep with </w:t>
              </w:r>
            </w:ins>
            <w:ins w:id="73" w:author="David Blum" w:date="2022-03-28T23:28:00Z">
              <w:r w:rsidR="000C03B0" w:rsidRPr="00DF55DE">
                <w:rPr>
                  <w:color w:val="0070C0"/>
                  <w:sz w:val="20"/>
                  <w:szCs w:val="20"/>
                  <w:rPrChange w:id="74" w:author="David Blum" w:date="2022-03-28T23:30:00Z">
                    <w:rPr>
                      <w:sz w:val="20"/>
                      <w:szCs w:val="20"/>
                    </w:rPr>
                  </w:rPrChange>
                </w:rPr>
                <w:t xml:space="preserve">the </w:t>
              </w:r>
            </w:ins>
            <w:ins w:id="75" w:author="David Blum" w:date="2022-03-28T23:29:00Z">
              <w:r w:rsidR="000C03B0" w:rsidRPr="00DF55DE">
                <w:rPr>
                  <w:color w:val="0070C0"/>
                  <w:sz w:val="20"/>
                  <w:szCs w:val="20"/>
                  <w:rPrChange w:id="76" w:author="David Blum" w:date="2022-03-28T23:30:00Z">
                    <w:rPr>
                      <w:sz w:val="20"/>
                      <w:szCs w:val="20"/>
                    </w:rPr>
                  </w:rPrChange>
                </w:rPr>
                <w:t>spec</w:t>
              </w:r>
            </w:ins>
            <w:ins w:id="77" w:author="David Blum" w:date="2022-03-28T23:28:00Z">
              <w:r w:rsidR="000C03B0" w:rsidRPr="00DF55DE">
                <w:rPr>
                  <w:color w:val="0070C0"/>
                  <w:sz w:val="20"/>
                  <w:szCs w:val="20"/>
                  <w:rPrChange w:id="78" w:author="David Blum" w:date="2022-03-28T23:30:00Z">
                    <w:rPr>
                      <w:sz w:val="20"/>
                      <w:szCs w:val="20"/>
                    </w:rPr>
                  </w:rPrChange>
                </w:rPr>
                <w:t xml:space="preserve">, </w:t>
              </w:r>
            </w:ins>
            <w:ins w:id="79" w:author="David Blum" w:date="2022-03-28T23:27:00Z">
              <w:r w:rsidR="000C03B0" w:rsidRPr="00DF55DE">
                <w:rPr>
                  <w:color w:val="0070C0"/>
                  <w:sz w:val="20"/>
                  <w:szCs w:val="20"/>
                  <w:rPrChange w:id="80" w:author="David Blum" w:date="2022-03-28T23:30:00Z">
                    <w:rPr>
                      <w:sz w:val="20"/>
                      <w:szCs w:val="20"/>
                    </w:rPr>
                  </w:rPrChange>
                </w:rPr>
                <w:t>and also not have to then resize the whole system for new heating and cooling loads.</w:t>
              </w:r>
            </w:ins>
          </w:p>
        </w:tc>
      </w:tr>
    </w:tbl>
    <w:p w14:paraId="4BE882A6" w14:textId="77777777" w:rsidR="00403E4D" w:rsidRDefault="00566A7A">
      <w:pPr>
        <w:pStyle w:val="Heading1"/>
      </w:pPr>
      <w:bookmarkStart w:id="81" w:name="_c3fn4bjvlben" w:colFirst="0" w:colLast="0"/>
      <w:bookmarkEnd w:id="81"/>
      <w:r>
        <w:br w:type="page"/>
      </w:r>
    </w:p>
    <w:p w14:paraId="31E902E8" w14:textId="77777777" w:rsidR="00403E4D" w:rsidRDefault="00566A7A">
      <w:pPr>
        <w:pStyle w:val="Heading1"/>
      </w:pPr>
      <w:bookmarkStart w:id="82" w:name="_zgijop9gjeqt" w:colFirst="0" w:colLast="0"/>
      <w:bookmarkStart w:id="83" w:name="_Toc22127853"/>
      <w:bookmarkEnd w:id="82"/>
      <w:r>
        <w:lastRenderedPageBreak/>
        <w:t>III. Model Checks</w:t>
      </w:r>
      <w:bookmarkEnd w:id="83"/>
    </w:p>
    <w:p w14:paraId="532147A3" w14:textId="77777777" w:rsidR="00403E4D" w:rsidRDefault="00403E4D"/>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14:paraId="42A43F99" w14:textId="77777777">
        <w:tc>
          <w:tcPr>
            <w:tcW w:w="5535" w:type="dxa"/>
            <w:shd w:val="clear" w:color="auto" w:fill="auto"/>
            <w:tcMar>
              <w:top w:w="100" w:type="dxa"/>
              <w:left w:w="100" w:type="dxa"/>
              <w:bottom w:w="100" w:type="dxa"/>
              <w:right w:w="100" w:type="dxa"/>
            </w:tcMar>
          </w:tcPr>
          <w:p w14:paraId="3EC60B63" w14:textId="77777777" w:rsidR="00403E4D" w:rsidRDefault="00566A7A">
            <w:pPr>
              <w:widowControl w:val="0"/>
              <w:pBdr>
                <w:top w:val="nil"/>
                <w:left w:val="nil"/>
                <w:bottom w:val="nil"/>
                <w:right w:val="nil"/>
                <w:between w:val="nil"/>
              </w:pBdr>
              <w:rPr>
                <w:b/>
              </w:rPr>
            </w:pPr>
            <w:r>
              <w:rPr>
                <w:b/>
              </w:rPr>
              <w:t>Criteria</w:t>
            </w:r>
          </w:p>
        </w:tc>
        <w:tc>
          <w:tcPr>
            <w:tcW w:w="3825" w:type="dxa"/>
            <w:shd w:val="clear" w:color="auto" w:fill="auto"/>
            <w:tcMar>
              <w:top w:w="100" w:type="dxa"/>
              <w:left w:w="100" w:type="dxa"/>
              <w:bottom w:w="100" w:type="dxa"/>
              <w:right w:w="100" w:type="dxa"/>
            </w:tcMar>
          </w:tcPr>
          <w:p w14:paraId="4EAFA044" w14:textId="78328BCB" w:rsidR="00403E4D" w:rsidRDefault="00566A7A">
            <w:pPr>
              <w:widowControl w:val="0"/>
              <w:pBdr>
                <w:top w:val="nil"/>
                <w:left w:val="nil"/>
                <w:bottom w:val="nil"/>
                <w:right w:val="nil"/>
                <w:between w:val="nil"/>
              </w:pBdr>
              <w:rPr>
                <w:b/>
              </w:rPr>
            </w:pPr>
            <w:r>
              <w:rPr>
                <w:b/>
              </w:rPr>
              <w:t>Re</w:t>
            </w:r>
            <w:r w:rsidR="002014C7">
              <w:rPr>
                <w:b/>
              </w:rPr>
              <w:t>viewer Response</w:t>
            </w:r>
          </w:p>
        </w:tc>
      </w:tr>
      <w:tr w:rsidR="00403E4D" w14:paraId="17F3B14C" w14:textId="77777777">
        <w:tc>
          <w:tcPr>
            <w:tcW w:w="5535" w:type="dxa"/>
            <w:shd w:val="clear" w:color="auto" w:fill="D9D9D9"/>
            <w:tcMar>
              <w:top w:w="100" w:type="dxa"/>
              <w:left w:w="100" w:type="dxa"/>
              <w:bottom w:w="100" w:type="dxa"/>
              <w:right w:w="100" w:type="dxa"/>
            </w:tcMar>
          </w:tcPr>
          <w:p w14:paraId="3228A3D4" w14:textId="77777777" w:rsidR="00403E4D" w:rsidRDefault="00566A7A">
            <w:pPr>
              <w:widowControl w:val="0"/>
              <w:pBdr>
                <w:top w:val="nil"/>
                <w:left w:val="nil"/>
                <w:bottom w:val="nil"/>
                <w:right w:val="nil"/>
                <w:between w:val="nil"/>
              </w:pBdr>
              <w:rPr>
                <w:b/>
                <w:sz w:val="20"/>
                <w:szCs w:val="20"/>
              </w:rPr>
            </w:pPr>
            <w:r>
              <w:rPr>
                <w:b/>
                <w:sz w:val="20"/>
                <w:szCs w:val="20"/>
              </w:rPr>
              <w:t>Reference Case Representation</w:t>
            </w:r>
          </w:p>
        </w:tc>
        <w:tc>
          <w:tcPr>
            <w:tcW w:w="3825" w:type="dxa"/>
            <w:shd w:val="clear" w:color="auto" w:fill="D9D9D9"/>
            <w:tcMar>
              <w:top w:w="100" w:type="dxa"/>
              <w:left w:w="100" w:type="dxa"/>
              <w:bottom w:w="100" w:type="dxa"/>
              <w:right w:w="100" w:type="dxa"/>
            </w:tcMar>
          </w:tcPr>
          <w:p w14:paraId="5C21CE49" w14:textId="77777777" w:rsidR="00403E4D" w:rsidRDefault="00403E4D">
            <w:pPr>
              <w:widowControl w:val="0"/>
              <w:pBdr>
                <w:top w:val="nil"/>
                <w:left w:val="nil"/>
                <w:bottom w:val="nil"/>
                <w:right w:val="nil"/>
                <w:between w:val="nil"/>
              </w:pBdr>
              <w:rPr>
                <w:sz w:val="20"/>
                <w:szCs w:val="20"/>
              </w:rPr>
            </w:pPr>
          </w:p>
        </w:tc>
      </w:tr>
      <w:tr w:rsidR="00403E4D" w14:paraId="67403F12" w14:textId="77777777">
        <w:tc>
          <w:tcPr>
            <w:tcW w:w="5535" w:type="dxa"/>
            <w:tcMar>
              <w:top w:w="100" w:type="dxa"/>
              <w:left w:w="100" w:type="dxa"/>
              <w:bottom w:w="100" w:type="dxa"/>
              <w:right w:w="100" w:type="dxa"/>
            </w:tcMar>
          </w:tcPr>
          <w:p w14:paraId="7AE55DDD" w14:textId="77777777" w:rsidR="00403E4D" w:rsidRDefault="00566A7A">
            <w:pPr>
              <w:widowControl w:val="0"/>
              <w:pBdr>
                <w:top w:val="nil"/>
                <w:left w:val="nil"/>
                <w:bottom w:val="nil"/>
                <w:right w:val="nil"/>
                <w:between w:val="nil"/>
              </w:pBdr>
              <w:rPr>
                <w:sz w:val="20"/>
                <w:szCs w:val="20"/>
              </w:rPr>
            </w:pPr>
            <w:r>
              <w:rPr>
                <w:sz w:val="20"/>
                <w:szCs w:val="20"/>
              </w:rPr>
              <w:t xml:space="preserve">Does the model represent overall intent of reference case? </w:t>
            </w:r>
          </w:p>
          <w:p w14:paraId="4C4EDC66" w14:textId="77777777" w:rsidR="00806F2E" w:rsidRDefault="00806F2E">
            <w:pPr>
              <w:widowControl w:val="0"/>
              <w:pBdr>
                <w:top w:val="nil"/>
                <w:left w:val="nil"/>
                <w:bottom w:val="nil"/>
                <w:right w:val="nil"/>
                <w:between w:val="nil"/>
              </w:pBdr>
              <w:rPr>
                <w:sz w:val="20"/>
                <w:szCs w:val="20"/>
              </w:rPr>
            </w:pPr>
            <w:r>
              <w:rPr>
                <w:sz w:val="20"/>
                <w:szCs w:val="20"/>
              </w:rPr>
              <w:t>Are the relevant thermal systems, heat loads</w:t>
            </w:r>
            <w:r w:rsidR="0038364F">
              <w:rPr>
                <w:sz w:val="20"/>
                <w:szCs w:val="20"/>
              </w:rPr>
              <w:t>,</w:t>
            </w:r>
            <w:r>
              <w:rPr>
                <w:sz w:val="20"/>
                <w:szCs w:val="20"/>
              </w:rPr>
              <w:t xml:space="preserve"> and control signals accounted for?</w:t>
            </w:r>
          </w:p>
        </w:tc>
        <w:tc>
          <w:tcPr>
            <w:tcW w:w="3825" w:type="dxa"/>
            <w:tcMar>
              <w:top w:w="100" w:type="dxa"/>
              <w:left w:w="100" w:type="dxa"/>
              <w:bottom w:w="100" w:type="dxa"/>
              <w:right w:w="100" w:type="dxa"/>
            </w:tcMar>
          </w:tcPr>
          <w:p w14:paraId="086A0B4D" w14:textId="110C6336" w:rsidR="00403E4D" w:rsidRDefault="002E1E10" w:rsidP="005D2AE3">
            <w:pPr>
              <w:widowControl w:val="0"/>
              <w:pBdr>
                <w:top w:val="nil"/>
                <w:left w:val="nil"/>
                <w:bottom w:val="nil"/>
                <w:right w:val="nil"/>
                <w:between w:val="nil"/>
              </w:pBdr>
              <w:rPr>
                <w:sz w:val="20"/>
                <w:szCs w:val="20"/>
              </w:rPr>
            </w:pPr>
            <w:del w:id="84" w:author="Filip Jorissen" w:date="2022-03-28T21:25:00Z">
              <w:r w:rsidDel="00656A06">
                <w:rPr>
                  <w:sz w:val="20"/>
                  <w:szCs w:val="20"/>
                </w:rPr>
                <w:delText>A control signal for the fan speed, heating/cooling pumps and valves is missing. See section 2 for more details.</w:delText>
              </w:r>
            </w:del>
            <w:ins w:id="85" w:author="Filip Jorissen" w:date="2022-03-28T21:25:00Z">
              <w:r w:rsidR="00656A06">
                <w:rPr>
                  <w:sz w:val="20"/>
                  <w:szCs w:val="20"/>
                </w:rPr>
                <w:t>Yes</w:t>
              </w:r>
            </w:ins>
          </w:p>
        </w:tc>
      </w:tr>
      <w:tr w:rsidR="00403E4D" w14:paraId="33E038F2" w14:textId="77777777">
        <w:tc>
          <w:tcPr>
            <w:tcW w:w="5535" w:type="dxa"/>
            <w:shd w:val="clear" w:color="auto" w:fill="D9D9D9"/>
            <w:tcMar>
              <w:top w:w="100" w:type="dxa"/>
              <w:left w:w="100" w:type="dxa"/>
              <w:bottom w:w="100" w:type="dxa"/>
              <w:right w:w="100" w:type="dxa"/>
            </w:tcMar>
          </w:tcPr>
          <w:p w14:paraId="26C074ED" w14:textId="77777777" w:rsidR="00403E4D" w:rsidRDefault="00566A7A">
            <w:pPr>
              <w:widowControl w:val="0"/>
              <w:pBdr>
                <w:top w:val="nil"/>
                <w:left w:val="nil"/>
                <w:bottom w:val="nil"/>
                <w:right w:val="nil"/>
                <w:between w:val="nil"/>
              </w:pBdr>
              <w:rPr>
                <w:b/>
                <w:sz w:val="20"/>
                <w:szCs w:val="20"/>
              </w:rPr>
            </w:pPr>
            <w:r>
              <w:rPr>
                <w:b/>
                <w:sz w:val="20"/>
                <w:szCs w:val="20"/>
              </w:rPr>
              <w:t>Climate</w:t>
            </w:r>
          </w:p>
        </w:tc>
        <w:tc>
          <w:tcPr>
            <w:tcW w:w="3825" w:type="dxa"/>
            <w:shd w:val="clear" w:color="auto" w:fill="D9D9D9"/>
            <w:tcMar>
              <w:top w:w="100" w:type="dxa"/>
              <w:left w:w="100" w:type="dxa"/>
              <w:bottom w:w="100" w:type="dxa"/>
              <w:right w:w="100" w:type="dxa"/>
            </w:tcMar>
          </w:tcPr>
          <w:p w14:paraId="40526457" w14:textId="77777777" w:rsidR="00403E4D" w:rsidRDefault="00403E4D">
            <w:pPr>
              <w:widowControl w:val="0"/>
              <w:pBdr>
                <w:top w:val="nil"/>
                <w:left w:val="nil"/>
                <w:bottom w:val="nil"/>
                <w:right w:val="nil"/>
                <w:between w:val="nil"/>
              </w:pBdr>
              <w:rPr>
                <w:sz w:val="20"/>
                <w:szCs w:val="20"/>
              </w:rPr>
            </w:pPr>
          </w:p>
        </w:tc>
      </w:tr>
      <w:tr w:rsidR="00403E4D" w14:paraId="51CBA4E2" w14:textId="77777777">
        <w:tc>
          <w:tcPr>
            <w:tcW w:w="5535" w:type="dxa"/>
            <w:shd w:val="clear" w:color="auto" w:fill="auto"/>
            <w:tcMar>
              <w:top w:w="100" w:type="dxa"/>
              <w:left w:w="100" w:type="dxa"/>
              <w:bottom w:w="100" w:type="dxa"/>
              <w:right w:w="100" w:type="dxa"/>
            </w:tcMar>
          </w:tcPr>
          <w:p w14:paraId="3BF55F80" w14:textId="77777777" w:rsidR="00403E4D" w:rsidRDefault="00566A7A">
            <w:pPr>
              <w:widowControl w:val="0"/>
              <w:pBdr>
                <w:top w:val="nil"/>
                <w:left w:val="nil"/>
                <w:bottom w:val="nil"/>
                <w:right w:val="nil"/>
                <w:between w:val="nil"/>
              </w:pBdr>
              <w:rPr>
                <w:sz w:val="20"/>
                <w:szCs w:val="20"/>
              </w:rPr>
            </w:pPr>
            <w:r>
              <w:rPr>
                <w:sz w:val="20"/>
                <w:szCs w:val="20"/>
              </w:rPr>
              <w:t>Complete weather data file, similar to TMY?</w:t>
            </w:r>
          </w:p>
        </w:tc>
        <w:tc>
          <w:tcPr>
            <w:tcW w:w="3825" w:type="dxa"/>
            <w:shd w:val="clear" w:color="auto" w:fill="auto"/>
            <w:tcMar>
              <w:top w:w="100" w:type="dxa"/>
              <w:left w:w="100" w:type="dxa"/>
              <w:bottom w:w="100" w:type="dxa"/>
              <w:right w:w="100" w:type="dxa"/>
            </w:tcMar>
          </w:tcPr>
          <w:p w14:paraId="4F5D8532" w14:textId="2E29831C" w:rsidR="00403E4D" w:rsidRDefault="002E1E10">
            <w:pPr>
              <w:widowControl w:val="0"/>
              <w:pBdr>
                <w:top w:val="nil"/>
                <w:left w:val="nil"/>
                <w:bottom w:val="nil"/>
                <w:right w:val="nil"/>
                <w:between w:val="nil"/>
              </w:pBdr>
              <w:rPr>
                <w:sz w:val="20"/>
                <w:szCs w:val="20"/>
              </w:rPr>
            </w:pPr>
            <w:r>
              <w:rPr>
                <w:sz w:val="20"/>
                <w:szCs w:val="20"/>
              </w:rPr>
              <w:t>Yes</w:t>
            </w:r>
          </w:p>
        </w:tc>
      </w:tr>
      <w:tr w:rsidR="00F26E69" w14:paraId="2D9E1578" w14:textId="77777777">
        <w:tc>
          <w:tcPr>
            <w:tcW w:w="5535" w:type="dxa"/>
            <w:shd w:val="clear" w:color="auto" w:fill="auto"/>
            <w:tcMar>
              <w:top w:w="100" w:type="dxa"/>
              <w:left w:w="100" w:type="dxa"/>
              <w:bottom w:w="100" w:type="dxa"/>
              <w:right w:w="100" w:type="dxa"/>
            </w:tcMar>
          </w:tcPr>
          <w:p w14:paraId="0C814427" w14:textId="77777777" w:rsidR="00F26E69" w:rsidRDefault="00F26E69">
            <w:pPr>
              <w:widowControl w:val="0"/>
              <w:pBdr>
                <w:top w:val="nil"/>
                <w:left w:val="nil"/>
                <w:bottom w:val="nil"/>
                <w:right w:val="nil"/>
                <w:between w:val="nil"/>
              </w:pBdr>
              <w:rPr>
                <w:sz w:val="20"/>
                <w:szCs w:val="20"/>
              </w:rPr>
            </w:pPr>
            <w:r>
              <w:rPr>
                <w:sz w:val="20"/>
                <w:szCs w:val="20"/>
              </w:rPr>
              <w:t>Sufficiently long period, e.g. one year?</w:t>
            </w:r>
          </w:p>
        </w:tc>
        <w:tc>
          <w:tcPr>
            <w:tcW w:w="3825" w:type="dxa"/>
            <w:shd w:val="clear" w:color="auto" w:fill="auto"/>
            <w:tcMar>
              <w:top w:w="100" w:type="dxa"/>
              <w:left w:w="100" w:type="dxa"/>
              <w:bottom w:w="100" w:type="dxa"/>
              <w:right w:w="100" w:type="dxa"/>
            </w:tcMar>
          </w:tcPr>
          <w:p w14:paraId="56203BAC" w14:textId="7D92DD29" w:rsidR="00F26E69" w:rsidRDefault="002E1E10">
            <w:pPr>
              <w:widowControl w:val="0"/>
              <w:pBdr>
                <w:top w:val="nil"/>
                <w:left w:val="nil"/>
                <w:bottom w:val="nil"/>
                <w:right w:val="nil"/>
                <w:between w:val="nil"/>
              </w:pBdr>
              <w:rPr>
                <w:sz w:val="20"/>
                <w:szCs w:val="20"/>
              </w:rPr>
            </w:pPr>
            <w:r>
              <w:rPr>
                <w:sz w:val="20"/>
                <w:szCs w:val="20"/>
              </w:rPr>
              <w:t>Yes</w:t>
            </w:r>
          </w:p>
        </w:tc>
      </w:tr>
      <w:tr w:rsidR="00403E4D" w14:paraId="4A1710D9" w14:textId="77777777">
        <w:tc>
          <w:tcPr>
            <w:tcW w:w="5535" w:type="dxa"/>
            <w:shd w:val="clear" w:color="auto" w:fill="D9D9D9"/>
            <w:tcMar>
              <w:top w:w="100" w:type="dxa"/>
              <w:left w:w="100" w:type="dxa"/>
              <w:bottom w:w="100" w:type="dxa"/>
              <w:right w:w="100" w:type="dxa"/>
            </w:tcMar>
          </w:tcPr>
          <w:p w14:paraId="24AA6A39" w14:textId="77777777" w:rsidR="00403E4D" w:rsidRDefault="00566A7A">
            <w:pPr>
              <w:widowControl w:val="0"/>
              <w:pBdr>
                <w:top w:val="nil"/>
                <w:left w:val="nil"/>
                <w:bottom w:val="nil"/>
                <w:right w:val="nil"/>
                <w:between w:val="nil"/>
              </w:pBdr>
              <w:rPr>
                <w:b/>
                <w:sz w:val="20"/>
                <w:szCs w:val="20"/>
              </w:rPr>
            </w:pPr>
            <w:r>
              <w:rPr>
                <w:b/>
                <w:sz w:val="20"/>
                <w:szCs w:val="20"/>
              </w:rPr>
              <w:t>Internal Gains</w:t>
            </w:r>
          </w:p>
        </w:tc>
        <w:tc>
          <w:tcPr>
            <w:tcW w:w="3825" w:type="dxa"/>
            <w:shd w:val="clear" w:color="auto" w:fill="D9D9D9"/>
            <w:tcMar>
              <w:top w:w="100" w:type="dxa"/>
              <w:left w:w="100" w:type="dxa"/>
              <w:bottom w:w="100" w:type="dxa"/>
              <w:right w:w="100" w:type="dxa"/>
            </w:tcMar>
          </w:tcPr>
          <w:p w14:paraId="38B9C714" w14:textId="77777777" w:rsidR="00403E4D" w:rsidRDefault="00403E4D">
            <w:pPr>
              <w:widowControl w:val="0"/>
              <w:pBdr>
                <w:top w:val="nil"/>
                <w:left w:val="nil"/>
                <w:bottom w:val="nil"/>
                <w:right w:val="nil"/>
                <w:between w:val="nil"/>
              </w:pBdr>
              <w:rPr>
                <w:sz w:val="20"/>
                <w:szCs w:val="20"/>
              </w:rPr>
            </w:pPr>
          </w:p>
        </w:tc>
      </w:tr>
      <w:tr w:rsidR="00403E4D" w14:paraId="137A8405" w14:textId="77777777">
        <w:tc>
          <w:tcPr>
            <w:tcW w:w="5535" w:type="dxa"/>
            <w:shd w:val="clear" w:color="auto" w:fill="auto"/>
            <w:tcMar>
              <w:top w:w="100" w:type="dxa"/>
              <w:left w:w="100" w:type="dxa"/>
              <w:bottom w:w="100" w:type="dxa"/>
              <w:right w:w="100" w:type="dxa"/>
            </w:tcMar>
          </w:tcPr>
          <w:p w14:paraId="71EE32B7" w14:textId="77777777" w:rsidR="00403E4D" w:rsidRDefault="00566A7A">
            <w:pPr>
              <w:widowControl w:val="0"/>
              <w:pBdr>
                <w:top w:val="nil"/>
                <w:left w:val="nil"/>
                <w:bottom w:val="nil"/>
                <w:right w:val="nil"/>
                <w:between w:val="nil"/>
              </w:pBdr>
              <w:rPr>
                <w:sz w:val="20"/>
                <w:szCs w:val="20"/>
              </w:rPr>
            </w:pPr>
            <w:r>
              <w:rPr>
                <w:sz w:val="20"/>
                <w:szCs w:val="20"/>
              </w:rPr>
              <w:t>Occupancy schedule?</w:t>
            </w:r>
          </w:p>
        </w:tc>
        <w:tc>
          <w:tcPr>
            <w:tcW w:w="3825" w:type="dxa"/>
            <w:shd w:val="clear" w:color="auto" w:fill="auto"/>
            <w:tcMar>
              <w:top w:w="100" w:type="dxa"/>
              <w:left w:w="100" w:type="dxa"/>
              <w:bottom w:w="100" w:type="dxa"/>
              <w:right w:w="100" w:type="dxa"/>
            </w:tcMar>
          </w:tcPr>
          <w:p w14:paraId="5A1C872C" w14:textId="303D4AE5" w:rsidR="00403E4D" w:rsidRDefault="002E1E10">
            <w:pPr>
              <w:widowControl w:val="0"/>
              <w:pBdr>
                <w:top w:val="nil"/>
                <w:left w:val="nil"/>
                <w:bottom w:val="nil"/>
                <w:right w:val="nil"/>
                <w:between w:val="nil"/>
              </w:pBdr>
              <w:rPr>
                <w:sz w:val="20"/>
                <w:szCs w:val="20"/>
              </w:rPr>
            </w:pPr>
            <w:commentRangeStart w:id="86"/>
            <w:r>
              <w:rPr>
                <w:sz w:val="20"/>
                <w:szCs w:val="20"/>
              </w:rPr>
              <w:t>It would make sense to have zero occupancy during weekends?</w:t>
            </w:r>
            <w:commentRangeEnd w:id="86"/>
            <w:r w:rsidR="00656A06">
              <w:rPr>
                <w:rStyle w:val="CommentReference"/>
              </w:rPr>
              <w:commentReference w:id="86"/>
            </w:r>
          </w:p>
        </w:tc>
      </w:tr>
      <w:tr w:rsidR="00403E4D" w14:paraId="6B9D972F" w14:textId="77777777">
        <w:tc>
          <w:tcPr>
            <w:tcW w:w="5535" w:type="dxa"/>
            <w:shd w:val="clear" w:color="auto" w:fill="auto"/>
            <w:tcMar>
              <w:top w:w="100" w:type="dxa"/>
              <w:left w:w="100" w:type="dxa"/>
              <w:bottom w:w="100" w:type="dxa"/>
              <w:right w:w="100" w:type="dxa"/>
            </w:tcMar>
          </w:tcPr>
          <w:p w14:paraId="5E276FE8" w14:textId="77777777" w:rsidR="00403E4D" w:rsidRDefault="00566A7A">
            <w:pPr>
              <w:widowControl w:val="0"/>
              <w:pBdr>
                <w:top w:val="nil"/>
                <w:left w:val="nil"/>
                <w:bottom w:val="nil"/>
                <w:right w:val="nil"/>
                <w:between w:val="nil"/>
              </w:pBdr>
              <w:rPr>
                <w:sz w:val="20"/>
                <w:szCs w:val="20"/>
              </w:rPr>
            </w:pPr>
            <w:r>
              <w:rPr>
                <w:sz w:val="20"/>
                <w:szCs w:val="20"/>
              </w:rPr>
              <w:t>Occupancy gain values reasonable for building type?</w:t>
            </w:r>
          </w:p>
        </w:tc>
        <w:tc>
          <w:tcPr>
            <w:tcW w:w="3825" w:type="dxa"/>
            <w:shd w:val="clear" w:color="auto" w:fill="auto"/>
            <w:tcMar>
              <w:top w:w="100" w:type="dxa"/>
              <w:left w:w="100" w:type="dxa"/>
              <w:bottom w:w="100" w:type="dxa"/>
              <w:right w:w="100" w:type="dxa"/>
            </w:tcMar>
          </w:tcPr>
          <w:p w14:paraId="29FD0B0C" w14:textId="67F38C35" w:rsidR="00403E4D" w:rsidRDefault="00BE4947">
            <w:pPr>
              <w:widowControl w:val="0"/>
              <w:pBdr>
                <w:top w:val="nil"/>
                <w:left w:val="nil"/>
                <w:bottom w:val="nil"/>
                <w:right w:val="nil"/>
                <w:between w:val="nil"/>
              </w:pBdr>
              <w:rPr>
                <w:sz w:val="20"/>
                <w:szCs w:val="20"/>
              </w:rPr>
            </w:pPr>
            <w:r>
              <w:rPr>
                <w:sz w:val="20"/>
                <w:szCs w:val="20"/>
              </w:rPr>
              <w:t>Yes</w:t>
            </w:r>
          </w:p>
        </w:tc>
      </w:tr>
      <w:tr w:rsidR="00403E4D" w14:paraId="3D9E978D" w14:textId="77777777">
        <w:tc>
          <w:tcPr>
            <w:tcW w:w="5535" w:type="dxa"/>
            <w:shd w:val="clear" w:color="auto" w:fill="auto"/>
            <w:tcMar>
              <w:top w:w="100" w:type="dxa"/>
              <w:left w:w="100" w:type="dxa"/>
              <w:bottom w:w="100" w:type="dxa"/>
              <w:right w:w="100" w:type="dxa"/>
            </w:tcMar>
          </w:tcPr>
          <w:p w14:paraId="17BDDF63" w14:textId="77777777" w:rsidR="00403E4D" w:rsidRDefault="00566A7A">
            <w:pPr>
              <w:widowControl w:val="0"/>
              <w:rPr>
                <w:sz w:val="20"/>
                <w:szCs w:val="20"/>
              </w:rPr>
            </w:pPr>
            <w:r>
              <w:rPr>
                <w:sz w:val="20"/>
                <w:szCs w:val="20"/>
              </w:rPr>
              <w:t>Lighting schedule/control?</w:t>
            </w:r>
          </w:p>
        </w:tc>
        <w:tc>
          <w:tcPr>
            <w:tcW w:w="3825" w:type="dxa"/>
            <w:shd w:val="clear" w:color="auto" w:fill="auto"/>
            <w:tcMar>
              <w:top w:w="100" w:type="dxa"/>
              <w:left w:w="100" w:type="dxa"/>
              <w:bottom w:w="100" w:type="dxa"/>
              <w:right w:w="100" w:type="dxa"/>
            </w:tcMar>
          </w:tcPr>
          <w:p w14:paraId="6A2F8F6F" w14:textId="4E42F79A" w:rsidR="00403E4D" w:rsidRDefault="00BE4947">
            <w:pPr>
              <w:widowControl w:val="0"/>
              <w:pBdr>
                <w:top w:val="nil"/>
                <w:left w:val="nil"/>
                <w:bottom w:val="nil"/>
                <w:right w:val="nil"/>
                <w:between w:val="nil"/>
              </w:pBdr>
              <w:rPr>
                <w:sz w:val="20"/>
                <w:szCs w:val="20"/>
              </w:rPr>
            </w:pPr>
            <w:r>
              <w:rPr>
                <w:sz w:val="20"/>
                <w:szCs w:val="20"/>
              </w:rPr>
              <w:t>Yes, merged with occupants</w:t>
            </w:r>
          </w:p>
        </w:tc>
      </w:tr>
      <w:tr w:rsidR="00403E4D" w14:paraId="5A6914B6" w14:textId="77777777">
        <w:tc>
          <w:tcPr>
            <w:tcW w:w="5535" w:type="dxa"/>
            <w:shd w:val="clear" w:color="auto" w:fill="auto"/>
            <w:tcMar>
              <w:top w:w="100" w:type="dxa"/>
              <w:left w:w="100" w:type="dxa"/>
              <w:bottom w:w="100" w:type="dxa"/>
              <w:right w:w="100" w:type="dxa"/>
            </w:tcMar>
          </w:tcPr>
          <w:p w14:paraId="0828CA3A" w14:textId="77777777" w:rsidR="00403E4D" w:rsidRDefault="00566A7A">
            <w:pPr>
              <w:widowControl w:val="0"/>
              <w:rPr>
                <w:sz w:val="20"/>
                <w:szCs w:val="20"/>
              </w:rPr>
            </w:pPr>
            <w:r>
              <w:rPr>
                <w:sz w:val="20"/>
                <w:szCs w:val="20"/>
              </w:rPr>
              <w:t>Lighting gain values reasonable for building type?</w:t>
            </w:r>
          </w:p>
        </w:tc>
        <w:tc>
          <w:tcPr>
            <w:tcW w:w="3825" w:type="dxa"/>
            <w:shd w:val="clear" w:color="auto" w:fill="auto"/>
            <w:tcMar>
              <w:top w:w="100" w:type="dxa"/>
              <w:left w:w="100" w:type="dxa"/>
              <w:bottom w:w="100" w:type="dxa"/>
              <w:right w:w="100" w:type="dxa"/>
            </w:tcMar>
          </w:tcPr>
          <w:p w14:paraId="1FE2C9EC" w14:textId="04B4533A" w:rsidR="00403E4D" w:rsidRDefault="00BE4947">
            <w:pPr>
              <w:widowControl w:val="0"/>
              <w:pBdr>
                <w:top w:val="nil"/>
                <w:left w:val="nil"/>
                <w:bottom w:val="nil"/>
                <w:right w:val="nil"/>
                <w:between w:val="nil"/>
              </w:pBdr>
              <w:rPr>
                <w:sz w:val="20"/>
                <w:szCs w:val="20"/>
              </w:rPr>
            </w:pPr>
            <w:r>
              <w:rPr>
                <w:sz w:val="20"/>
                <w:szCs w:val="20"/>
              </w:rPr>
              <w:t>Yes, merged with occupants</w:t>
            </w:r>
          </w:p>
        </w:tc>
      </w:tr>
      <w:tr w:rsidR="002E1E10" w14:paraId="48209699" w14:textId="77777777">
        <w:tc>
          <w:tcPr>
            <w:tcW w:w="5535" w:type="dxa"/>
            <w:shd w:val="clear" w:color="auto" w:fill="auto"/>
            <w:tcMar>
              <w:top w:w="100" w:type="dxa"/>
              <w:left w:w="100" w:type="dxa"/>
              <w:bottom w:w="100" w:type="dxa"/>
              <w:right w:w="100" w:type="dxa"/>
            </w:tcMar>
          </w:tcPr>
          <w:p w14:paraId="0C4C69E1" w14:textId="77777777" w:rsidR="002E1E10" w:rsidRDefault="002E1E10" w:rsidP="002E1E10">
            <w:pPr>
              <w:widowControl w:val="0"/>
              <w:rPr>
                <w:sz w:val="20"/>
                <w:szCs w:val="20"/>
              </w:rPr>
            </w:pPr>
            <w:r>
              <w:rPr>
                <w:sz w:val="20"/>
                <w:szCs w:val="20"/>
              </w:rPr>
              <w:t>Equipment schedule?</w:t>
            </w:r>
          </w:p>
        </w:tc>
        <w:tc>
          <w:tcPr>
            <w:tcW w:w="3825" w:type="dxa"/>
            <w:shd w:val="clear" w:color="auto" w:fill="auto"/>
            <w:tcMar>
              <w:top w:w="100" w:type="dxa"/>
              <w:left w:w="100" w:type="dxa"/>
              <w:bottom w:w="100" w:type="dxa"/>
              <w:right w:w="100" w:type="dxa"/>
            </w:tcMar>
          </w:tcPr>
          <w:p w14:paraId="6A869575" w14:textId="5EB52A5E" w:rsidR="002E1E10" w:rsidRDefault="00BE4947" w:rsidP="002E1E10">
            <w:pPr>
              <w:widowControl w:val="0"/>
              <w:pBdr>
                <w:top w:val="nil"/>
                <w:left w:val="nil"/>
                <w:bottom w:val="nil"/>
                <w:right w:val="nil"/>
                <w:between w:val="nil"/>
              </w:pBdr>
              <w:rPr>
                <w:sz w:val="20"/>
                <w:szCs w:val="20"/>
              </w:rPr>
            </w:pPr>
            <w:r>
              <w:rPr>
                <w:sz w:val="20"/>
                <w:szCs w:val="20"/>
              </w:rPr>
              <w:t>Yes, merged with occupants</w:t>
            </w:r>
          </w:p>
        </w:tc>
      </w:tr>
      <w:tr w:rsidR="002E1E10" w14:paraId="5691106E" w14:textId="77777777">
        <w:tc>
          <w:tcPr>
            <w:tcW w:w="5535" w:type="dxa"/>
            <w:shd w:val="clear" w:color="auto" w:fill="auto"/>
            <w:tcMar>
              <w:top w:w="100" w:type="dxa"/>
              <w:left w:w="100" w:type="dxa"/>
              <w:bottom w:w="100" w:type="dxa"/>
              <w:right w:w="100" w:type="dxa"/>
            </w:tcMar>
          </w:tcPr>
          <w:p w14:paraId="253E5768" w14:textId="77777777" w:rsidR="002E1E10" w:rsidRDefault="002E1E10" w:rsidP="002E1E10">
            <w:pPr>
              <w:widowControl w:val="0"/>
              <w:rPr>
                <w:sz w:val="20"/>
                <w:szCs w:val="20"/>
              </w:rPr>
            </w:pPr>
            <w:r>
              <w:rPr>
                <w:sz w:val="20"/>
                <w:szCs w:val="20"/>
              </w:rPr>
              <w:t>Equipment gain values reasonable for building type?</w:t>
            </w:r>
          </w:p>
        </w:tc>
        <w:tc>
          <w:tcPr>
            <w:tcW w:w="3825" w:type="dxa"/>
            <w:shd w:val="clear" w:color="auto" w:fill="auto"/>
            <w:tcMar>
              <w:top w:w="100" w:type="dxa"/>
              <w:left w:w="100" w:type="dxa"/>
              <w:bottom w:w="100" w:type="dxa"/>
              <w:right w:w="100" w:type="dxa"/>
            </w:tcMar>
          </w:tcPr>
          <w:p w14:paraId="63ABF2DE" w14:textId="65D52728" w:rsidR="002E1E10" w:rsidRDefault="00BE4947" w:rsidP="002E1E10">
            <w:pPr>
              <w:widowControl w:val="0"/>
              <w:pBdr>
                <w:top w:val="nil"/>
                <w:left w:val="nil"/>
                <w:bottom w:val="nil"/>
                <w:right w:val="nil"/>
                <w:between w:val="nil"/>
              </w:pBdr>
              <w:rPr>
                <w:sz w:val="20"/>
                <w:szCs w:val="20"/>
              </w:rPr>
            </w:pPr>
            <w:r>
              <w:rPr>
                <w:sz w:val="20"/>
                <w:szCs w:val="20"/>
              </w:rPr>
              <w:t>Yes, merged with occupants</w:t>
            </w:r>
          </w:p>
        </w:tc>
      </w:tr>
      <w:tr w:rsidR="002E1E10" w14:paraId="0E44438A" w14:textId="77777777">
        <w:tc>
          <w:tcPr>
            <w:tcW w:w="5535" w:type="dxa"/>
            <w:shd w:val="clear" w:color="auto" w:fill="D9D9D9"/>
            <w:tcMar>
              <w:top w:w="100" w:type="dxa"/>
              <w:left w:w="100" w:type="dxa"/>
              <w:bottom w:w="100" w:type="dxa"/>
              <w:right w:w="100" w:type="dxa"/>
            </w:tcMar>
          </w:tcPr>
          <w:p w14:paraId="16302760" w14:textId="77777777" w:rsidR="002E1E10" w:rsidRDefault="002E1E10" w:rsidP="002E1E10">
            <w:pPr>
              <w:widowControl w:val="0"/>
              <w:pBdr>
                <w:top w:val="nil"/>
                <w:left w:val="nil"/>
                <w:bottom w:val="nil"/>
                <w:right w:val="nil"/>
                <w:between w:val="nil"/>
              </w:pBdr>
              <w:rPr>
                <w:b/>
                <w:sz w:val="20"/>
                <w:szCs w:val="20"/>
              </w:rPr>
            </w:pPr>
            <w:r>
              <w:rPr>
                <w:b/>
                <w:sz w:val="20"/>
                <w:szCs w:val="20"/>
              </w:rPr>
              <w:t>Envelope Modeling</w:t>
            </w:r>
          </w:p>
        </w:tc>
        <w:tc>
          <w:tcPr>
            <w:tcW w:w="3825" w:type="dxa"/>
            <w:shd w:val="clear" w:color="auto" w:fill="D9D9D9"/>
            <w:tcMar>
              <w:top w:w="100" w:type="dxa"/>
              <w:left w:w="100" w:type="dxa"/>
              <w:bottom w:w="100" w:type="dxa"/>
              <w:right w:w="100" w:type="dxa"/>
            </w:tcMar>
          </w:tcPr>
          <w:p w14:paraId="5063586E" w14:textId="77777777" w:rsidR="002E1E10" w:rsidRDefault="002E1E10" w:rsidP="002E1E10">
            <w:pPr>
              <w:widowControl w:val="0"/>
              <w:pBdr>
                <w:top w:val="nil"/>
                <w:left w:val="nil"/>
                <w:bottom w:val="nil"/>
                <w:right w:val="nil"/>
                <w:between w:val="nil"/>
              </w:pBdr>
              <w:rPr>
                <w:sz w:val="20"/>
                <w:szCs w:val="20"/>
              </w:rPr>
            </w:pPr>
          </w:p>
        </w:tc>
      </w:tr>
      <w:tr w:rsidR="002E1E10" w14:paraId="726AFCD3" w14:textId="77777777">
        <w:tc>
          <w:tcPr>
            <w:tcW w:w="5535" w:type="dxa"/>
            <w:shd w:val="clear" w:color="auto" w:fill="auto"/>
            <w:tcMar>
              <w:top w:w="100" w:type="dxa"/>
              <w:left w:w="100" w:type="dxa"/>
              <w:bottom w:w="100" w:type="dxa"/>
              <w:right w:w="100" w:type="dxa"/>
            </w:tcMar>
          </w:tcPr>
          <w:p w14:paraId="6BDFB4DC" w14:textId="77777777" w:rsidR="002E1E10" w:rsidRDefault="002E1E10" w:rsidP="002E1E10">
            <w:pPr>
              <w:widowControl w:val="0"/>
              <w:pBdr>
                <w:top w:val="nil"/>
                <w:left w:val="nil"/>
                <w:bottom w:val="nil"/>
                <w:right w:val="nil"/>
                <w:between w:val="nil"/>
              </w:pBdr>
              <w:rPr>
                <w:sz w:val="20"/>
                <w:szCs w:val="20"/>
              </w:rPr>
            </w:pPr>
            <w:r>
              <w:rPr>
                <w:sz w:val="20"/>
                <w:szCs w:val="20"/>
              </w:rPr>
              <w:t xml:space="preserve">Are IDEAS, Buildings, or </w:t>
            </w:r>
            <w:proofErr w:type="spellStart"/>
            <w:r>
              <w:rPr>
                <w:sz w:val="20"/>
                <w:szCs w:val="20"/>
              </w:rPr>
              <w:t>AixLib</w:t>
            </w:r>
            <w:proofErr w:type="spellEnd"/>
            <w:r>
              <w:rPr>
                <w:sz w:val="20"/>
                <w:szCs w:val="20"/>
              </w:rPr>
              <w:t xml:space="preserve"> component models used for building envelope and window modeling?</w:t>
            </w:r>
          </w:p>
        </w:tc>
        <w:tc>
          <w:tcPr>
            <w:tcW w:w="3825" w:type="dxa"/>
            <w:shd w:val="clear" w:color="auto" w:fill="auto"/>
            <w:tcMar>
              <w:top w:w="100" w:type="dxa"/>
              <w:left w:w="100" w:type="dxa"/>
              <w:bottom w:w="100" w:type="dxa"/>
              <w:right w:w="100" w:type="dxa"/>
            </w:tcMar>
          </w:tcPr>
          <w:p w14:paraId="002A50D0" w14:textId="730ED81D" w:rsidR="002E1E10" w:rsidRDefault="002E1E10" w:rsidP="002E1E10">
            <w:pPr>
              <w:widowControl w:val="0"/>
              <w:pBdr>
                <w:top w:val="nil"/>
                <w:left w:val="nil"/>
                <w:bottom w:val="nil"/>
                <w:right w:val="nil"/>
                <w:between w:val="nil"/>
              </w:pBdr>
              <w:rPr>
                <w:sz w:val="20"/>
                <w:szCs w:val="20"/>
              </w:rPr>
            </w:pPr>
            <w:r>
              <w:rPr>
                <w:sz w:val="20"/>
                <w:szCs w:val="20"/>
              </w:rPr>
              <w:t>Yes</w:t>
            </w:r>
          </w:p>
        </w:tc>
      </w:tr>
      <w:tr w:rsidR="002E1E10" w14:paraId="7B434345" w14:textId="77777777">
        <w:tc>
          <w:tcPr>
            <w:tcW w:w="5535" w:type="dxa"/>
            <w:shd w:val="clear" w:color="auto" w:fill="auto"/>
            <w:tcMar>
              <w:top w:w="100" w:type="dxa"/>
              <w:left w:w="100" w:type="dxa"/>
              <w:bottom w:w="100" w:type="dxa"/>
              <w:right w:w="100" w:type="dxa"/>
            </w:tcMar>
          </w:tcPr>
          <w:p w14:paraId="0D720C83" w14:textId="77777777"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dynamic wall heat transfer models used?</w:t>
            </w:r>
          </w:p>
        </w:tc>
        <w:tc>
          <w:tcPr>
            <w:tcW w:w="3825" w:type="dxa"/>
            <w:shd w:val="clear" w:color="auto" w:fill="auto"/>
            <w:tcMar>
              <w:top w:w="100" w:type="dxa"/>
              <w:left w:w="100" w:type="dxa"/>
              <w:bottom w:w="100" w:type="dxa"/>
              <w:right w:w="100" w:type="dxa"/>
            </w:tcMar>
          </w:tcPr>
          <w:p w14:paraId="6B56C7FE" w14:textId="70A5CC62"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523D035C" w14:textId="77777777">
        <w:tc>
          <w:tcPr>
            <w:tcW w:w="5535" w:type="dxa"/>
            <w:shd w:val="clear" w:color="auto" w:fill="auto"/>
            <w:tcMar>
              <w:top w:w="100" w:type="dxa"/>
              <w:left w:w="100" w:type="dxa"/>
              <w:bottom w:w="100" w:type="dxa"/>
              <w:right w:w="100" w:type="dxa"/>
            </w:tcMar>
          </w:tcPr>
          <w:p w14:paraId="5E78B2C3" w14:textId="77777777"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complex fenestration models used?</w:t>
            </w:r>
          </w:p>
        </w:tc>
        <w:tc>
          <w:tcPr>
            <w:tcW w:w="3825" w:type="dxa"/>
            <w:shd w:val="clear" w:color="auto" w:fill="auto"/>
            <w:tcMar>
              <w:top w:w="100" w:type="dxa"/>
              <w:left w:w="100" w:type="dxa"/>
              <w:bottom w:w="100" w:type="dxa"/>
              <w:right w:w="100" w:type="dxa"/>
            </w:tcMar>
          </w:tcPr>
          <w:p w14:paraId="576ED70D" w14:textId="64196CD3" w:rsidR="002E1E10" w:rsidDel="00CE7B8B" w:rsidRDefault="002E1E10" w:rsidP="002E1E10">
            <w:pPr>
              <w:widowControl w:val="0"/>
              <w:pBdr>
                <w:top w:val="nil"/>
                <w:left w:val="nil"/>
                <w:bottom w:val="nil"/>
                <w:right w:val="nil"/>
                <w:between w:val="nil"/>
              </w:pBdr>
              <w:rPr>
                <w:sz w:val="20"/>
                <w:szCs w:val="20"/>
              </w:rPr>
            </w:pPr>
            <w:r>
              <w:rPr>
                <w:sz w:val="20"/>
                <w:szCs w:val="20"/>
              </w:rPr>
              <w:t>N/A</w:t>
            </w:r>
          </w:p>
        </w:tc>
      </w:tr>
      <w:tr w:rsidR="002E1E10" w14:paraId="698E7CA3" w14:textId="77777777">
        <w:tc>
          <w:tcPr>
            <w:tcW w:w="5535" w:type="dxa"/>
            <w:shd w:val="clear" w:color="auto" w:fill="auto"/>
            <w:tcMar>
              <w:top w:w="100" w:type="dxa"/>
              <w:left w:w="100" w:type="dxa"/>
              <w:bottom w:w="100" w:type="dxa"/>
              <w:right w:w="100" w:type="dxa"/>
            </w:tcMar>
          </w:tcPr>
          <w:p w14:paraId="09B6C102" w14:textId="1C57EAC3"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is latitude and longitude consistent with intended region or weather file?</w:t>
            </w:r>
          </w:p>
        </w:tc>
        <w:tc>
          <w:tcPr>
            <w:tcW w:w="3825" w:type="dxa"/>
            <w:shd w:val="clear" w:color="auto" w:fill="auto"/>
            <w:tcMar>
              <w:top w:w="100" w:type="dxa"/>
              <w:left w:w="100" w:type="dxa"/>
              <w:bottom w:w="100" w:type="dxa"/>
              <w:right w:w="100" w:type="dxa"/>
            </w:tcMar>
          </w:tcPr>
          <w:p w14:paraId="4317225F" w14:textId="3E70D323"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6C99EC3F" w14:textId="77777777">
        <w:tc>
          <w:tcPr>
            <w:tcW w:w="5535" w:type="dxa"/>
            <w:shd w:val="clear" w:color="auto" w:fill="auto"/>
            <w:tcMar>
              <w:top w:w="100" w:type="dxa"/>
              <w:left w:w="100" w:type="dxa"/>
              <w:bottom w:w="100" w:type="dxa"/>
              <w:right w:w="100" w:type="dxa"/>
            </w:tcMar>
          </w:tcPr>
          <w:p w14:paraId="1F84BC8A" w14:textId="73D60DDC"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convection models for inside and outside nonlinear?</w:t>
            </w:r>
          </w:p>
        </w:tc>
        <w:tc>
          <w:tcPr>
            <w:tcW w:w="3825" w:type="dxa"/>
            <w:shd w:val="clear" w:color="auto" w:fill="auto"/>
            <w:tcMar>
              <w:top w:w="100" w:type="dxa"/>
              <w:left w:w="100" w:type="dxa"/>
              <w:bottom w:w="100" w:type="dxa"/>
              <w:right w:w="100" w:type="dxa"/>
            </w:tcMar>
          </w:tcPr>
          <w:p w14:paraId="4241AD16" w14:textId="0960C28E"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5A637530" w14:textId="77777777">
        <w:tc>
          <w:tcPr>
            <w:tcW w:w="5535" w:type="dxa"/>
            <w:shd w:val="clear" w:color="auto" w:fill="auto"/>
            <w:tcMar>
              <w:top w:w="100" w:type="dxa"/>
              <w:left w:w="100" w:type="dxa"/>
              <w:bottom w:w="100" w:type="dxa"/>
              <w:right w:w="100" w:type="dxa"/>
            </w:tcMar>
          </w:tcPr>
          <w:p w14:paraId="1EFEEDB9" w14:textId="5E7E86B7"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the inside and outside radiation models appropriate?</w:t>
            </w:r>
          </w:p>
        </w:tc>
        <w:tc>
          <w:tcPr>
            <w:tcW w:w="3825" w:type="dxa"/>
            <w:shd w:val="clear" w:color="auto" w:fill="auto"/>
            <w:tcMar>
              <w:top w:w="100" w:type="dxa"/>
              <w:left w:w="100" w:type="dxa"/>
              <w:bottom w:w="100" w:type="dxa"/>
              <w:right w:w="100" w:type="dxa"/>
            </w:tcMar>
          </w:tcPr>
          <w:p w14:paraId="34F29C50" w14:textId="60147715"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1CCD1E9D" w14:textId="77777777" w:rsidTr="002E316E">
        <w:tc>
          <w:tcPr>
            <w:tcW w:w="5535" w:type="dxa"/>
            <w:shd w:val="clear" w:color="auto" w:fill="auto"/>
            <w:tcMar>
              <w:top w:w="100" w:type="dxa"/>
              <w:left w:w="100" w:type="dxa"/>
              <w:bottom w:w="100" w:type="dxa"/>
              <w:right w:w="100" w:type="dxa"/>
            </w:tcMar>
          </w:tcPr>
          <w:p w14:paraId="1A506929" w14:textId="77777777" w:rsidR="002E1E10" w:rsidDel="00CE7B8B" w:rsidRDefault="002E1E10" w:rsidP="002E1E10">
            <w:pPr>
              <w:widowControl w:val="0"/>
              <w:pBdr>
                <w:top w:val="nil"/>
                <w:left w:val="nil"/>
                <w:bottom w:val="nil"/>
                <w:right w:val="nil"/>
                <w:between w:val="nil"/>
              </w:pBdr>
              <w:rPr>
                <w:sz w:val="20"/>
                <w:szCs w:val="20"/>
              </w:rPr>
            </w:pPr>
            <w:r>
              <w:rPr>
                <w:sz w:val="20"/>
                <w:szCs w:val="20"/>
              </w:rPr>
              <w:t>Are window surface areas reasonable?</w:t>
            </w:r>
          </w:p>
        </w:tc>
        <w:tc>
          <w:tcPr>
            <w:tcW w:w="3825" w:type="dxa"/>
            <w:shd w:val="clear" w:color="auto" w:fill="auto"/>
            <w:tcMar>
              <w:top w:w="100" w:type="dxa"/>
              <w:left w:w="100" w:type="dxa"/>
              <w:bottom w:w="100" w:type="dxa"/>
              <w:right w:w="100" w:type="dxa"/>
            </w:tcMar>
          </w:tcPr>
          <w:p w14:paraId="19DF0B9C" w14:textId="6E5B09D0" w:rsidR="002E1E10" w:rsidDel="00CE7B8B" w:rsidRDefault="002E1E10" w:rsidP="002E1E10">
            <w:pPr>
              <w:widowControl w:val="0"/>
              <w:pBdr>
                <w:top w:val="nil"/>
                <w:left w:val="nil"/>
                <w:bottom w:val="nil"/>
                <w:right w:val="nil"/>
                <w:between w:val="nil"/>
              </w:pBdr>
              <w:rPr>
                <w:sz w:val="20"/>
                <w:szCs w:val="20"/>
              </w:rPr>
            </w:pPr>
            <w:r>
              <w:rPr>
                <w:sz w:val="20"/>
                <w:szCs w:val="20"/>
              </w:rPr>
              <w:t>Yes</w:t>
            </w:r>
          </w:p>
        </w:tc>
      </w:tr>
      <w:tr w:rsidR="002E1E10" w14:paraId="26123A5E" w14:textId="77777777" w:rsidTr="002E316E">
        <w:tc>
          <w:tcPr>
            <w:tcW w:w="5535" w:type="dxa"/>
            <w:shd w:val="clear" w:color="auto" w:fill="auto"/>
            <w:tcMar>
              <w:top w:w="100" w:type="dxa"/>
              <w:left w:w="100" w:type="dxa"/>
              <w:bottom w:w="100" w:type="dxa"/>
              <w:right w:w="100" w:type="dxa"/>
            </w:tcMar>
          </w:tcPr>
          <w:p w14:paraId="041C36B2" w14:textId="77777777" w:rsidR="002E1E10" w:rsidDel="00CE7B8B" w:rsidRDefault="002E1E10" w:rsidP="002E1E10">
            <w:pPr>
              <w:widowControl w:val="0"/>
              <w:pBdr>
                <w:top w:val="nil"/>
                <w:left w:val="nil"/>
                <w:bottom w:val="nil"/>
                <w:right w:val="nil"/>
                <w:between w:val="nil"/>
              </w:pBdr>
              <w:rPr>
                <w:sz w:val="20"/>
                <w:szCs w:val="20"/>
              </w:rPr>
            </w:pPr>
            <w:r>
              <w:rPr>
                <w:sz w:val="20"/>
                <w:szCs w:val="20"/>
              </w:rPr>
              <w:t>Are insulation levels reasonable?</w:t>
            </w:r>
          </w:p>
        </w:tc>
        <w:tc>
          <w:tcPr>
            <w:tcW w:w="3825" w:type="dxa"/>
            <w:shd w:val="clear" w:color="auto" w:fill="auto"/>
            <w:tcMar>
              <w:top w:w="100" w:type="dxa"/>
              <w:left w:w="100" w:type="dxa"/>
              <w:bottom w:w="100" w:type="dxa"/>
              <w:right w:w="100" w:type="dxa"/>
            </w:tcMar>
          </w:tcPr>
          <w:p w14:paraId="496AECFB" w14:textId="775F3070" w:rsidR="002E1E10" w:rsidDel="00CE7B8B" w:rsidRDefault="002E1E10" w:rsidP="002E1E10">
            <w:pPr>
              <w:widowControl w:val="0"/>
              <w:pBdr>
                <w:top w:val="nil"/>
                <w:left w:val="nil"/>
                <w:bottom w:val="nil"/>
                <w:right w:val="nil"/>
                <w:between w:val="nil"/>
              </w:pBdr>
              <w:rPr>
                <w:sz w:val="20"/>
                <w:szCs w:val="20"/>
              </w:rPr>
            </w:pPr>
            <w:r>
              <w:rPr>
                <w:sz w:val="20"/>
                <w:szCs w:val="20"/>
              </w:rPr>
              <w:t xml:space="preserve">8.7 cm </w:t>
            </w:r>
            <w:r w:rsidR="00857E8C">
              <w:rPr>
                <w:sz w:val="20"/>
                <w:szCs w:val="20"/>
              </w:rPr>
              <w:t xml:space="preserve">of material with k=0.049 W/m2K is considered low in Belgium for new </w:t>
            </w:r>
            <w:r w:rsidR="00857E8C">
              <w:rPr>
                <w:sz w:val="20"/>
                <w:szCs w:val="20"/>
              </w:rPr>
              <w:lastRenderedPageBreak/>
              <w:t>buildings. As far as I can tell, the double glazing does not have an insulating coating, resulting in a U value of about 2.8 while 1.1 is the norm in the EU. Please verify whether these values are appropriate for BOPTEST.</w:t>
            </w:r>
          </w:p>
        </w:tc>
      </w:tr>
      <w:tr w:rsidR="002E1E10" w14:paraId="658D9E96" w14:textId="77777777" w:rsidTr="002E316E">
        <w:tc>
          <w:tcPr>
            <w:tcW w:w="5535" w:type="dxa"/>
            <w:shd w:val="clear" w:color="auto" w:fill="auto"/>
            <w:tcMar>
              <w:top w:w="100" w:type="dxa"/>
              <w:left w:w="100" w:type="dxa"/>
              <w:bottom w:w="100" w:type="dxa"/>
              <w:right w:w="100" w:type="dxa"/>
            </w:tcMar>
          </w:tcPr>
          <w:p w14:paraId="2455F22E" w14:textId="77777777" w:rsidR="002E1E10" w:rsidDel="00CE7B8B" w:rsidRDefault="002E1E10" w:rsidP="002E1E10">
            <w:pPr>
              <w:widowControl w:val="0"/>
              <w:pBdr>
                <w:top w:val="nil"/>
                <w:left w:val="nil"/>
                <w:bottom w:val="nil"/>
                <w:right w:val="nil"/>
                <w:between w:val="nil"/>
              </w:pBdr>
              <w:rPr>
                <w:sz w:val="20"/>
                <w:szCs w:val="20"/>
              </w:rPr>
            </w:pPr>
            <w:r>
              <w:rPr>
                <w:sz w:val="20"/>
                <w:szCs w:val="20"/>
              </w:rPr>
              <w:lastRenderedPageBreak/>
              <w:t>Are all surfaces accounted for? (e.g. the roof is not forgotten)</w:t>
            </w:r>
          </w:p>
        </w:tc>
        <w:tc>
          <w:tcPr>
            <w:tcW w:w="3825" w:type="dxa"/>
            <w:shd w:val="clear" w:color="auto" w:fill="auto"/>
            <w:tcMar>
              <w:top w:w="100" w:type="dxa"/>
              <w:left w:w="100" w:type="dxa"/>
              <w:bottom w:w="100" w:type="dxa"/>
              <w:right w:w="100" w:type="dxa"/>
            </w:tcMar>
          </w:tcPr>
          <w:p w14:paraId="103893DF" w14:textId="6F3612D8" w:rsidR="002E1E10" w:rsidDel="00CE7B8B" w:rsidRDefault="005D2AE3" w:rsidP="002E1E10">
            <w:pPr>
              <w:widowControl w:val="0"/>
              <w:pBdr>
                <w:top w:val="nil"/>
                <w:left w:val="nil"/>
                <w:bottom w:val="nil"/>
                <w:right w:val="nil"/>
                <w:between w:val="nil"/>
              </w:pBdr>
              <w:rPr>
                <w:sz w:val="20"/>
                <w:szCs w:val="20"/>
              </w:rPr>
            </w:pPr>
            <w:r>
              <w:rPr>
                <w:sz w:val="20"/>
                <w:szCs w:val="20"/>
              </w:rPr>
              <w:t>Yes</w:t>
            </w:r>
          </w:p>
        </w:tc>
      </w:tr>
      <w:tr w:rsidR="002E1E10" w14:paraId="21B2E650" w14:textId="77777777">
        <w:tc>
          <w:tcPr>
            <w:tcW w:w="5535" w:type="dxa"/>
            <w:shd w:val="clear" w:color="auto" w:fill="auto"/>
            <w:tcMar>
              <w:top w:w="100" w:type="dxa"/>
              <w:left w:w="100" w:type="dxa"/>
              <w:bottom w:w="100" w:type="dxa"/>
              <w:right w:w="100" w:type="dxa"/>
            </w:tcMar>
          </w:tcPr>
          <w:p w14:paraId="0509D2C3" w14:textId="77777777" w:rsidR="002E1E10" w:rsidRDefault="002E1E10" w:rsidP="002E1E10">
            <w:pPr>
              <w:widowControl w:val="0"/>
              <w:pBdr>
                <w:top w:val="nil"/>
                <w:left w:val="nil"/>
                <w:bottom w:val="nil"/>
                <w:right w:val="nil"/>
                <w:between w:val="nil"/>
              </w:pBdr>
              <w:rPr>
                <w:sz w:val="20"/>
                <w:szCs w:val="20"/>
              </w:rPr>
            </w:pPr>
            <w:r>
              <w:rPr>
                <w:sz w:val="20"/>
                <w:szCs w:val="20"/>
              </w:rPr>
              <w:t>Which of the following is used for modeling air infiltration?</w:t>
            </w:r>
          </w:p>
          <w:p w14:paraId="64E73663"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None</w:t>
            </w:r>
          </w:p>
          <w:p w14:paraId="151E72F9"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Constant</w:t>
            </w:r>
          </w:p>
          <w:p w14:paraId="4C2D695D"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Pressure-driven flow</w:t>
            </w:r>
          </w:p>
          <w:p w14:paraId="052FE364"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Buoyancy-driven flow</w:t>
            </w:r>
          </w:p>
          <w:p w14:paraId="19331533" w14:textId="77777777" w:rsidR="002E1E10" w:rsidRDefault="002E1E10" w:rsidP="002E1E10">
            <w:pPr>
              <w:widowControl w:val="0"/>
              <w:pBdr>
                <w:top w:val="nil"/>
                <w:left w:val="nil"/>
                <w:bottom w:val="nil"/>
                <w:right w:val="nil"/>
                <w:between w:val="nil"/>
              </w:pBdr>
              <w:rPr>
                <w:sz w:val="20"/>
                <w:szCs w:val="20"/>
              </w:rPr>
            </w:pPr>
            <w:r w:rsidRPr="00F9662B">
              <w:rPr>
                <w:i/>
                <w:sz w:val="20"/>
                <w:szCs w:val="20"/>
              </w:rPr>
              <w:t>Mixed pressure and buoyancy-driven flow</w:t>
            </w:r>
          </w:p>
        </w:tc>
        <w:tc>
          <w:tcPr>
            <w:tcW w:w="3825" w:type="dxa"/>
            <w:shd w:val="clear" w:color="auto" w:fill="auto"/>
            <w:tcMar>
              <w:top w:w="100" w:type="dxa"/>
              <w:left w:w="100" w:type="dxa"/>
              <w:bottom w:w="100" w:type="dxa"/>
              <w:right w:w="100" w:type="dxa"/>
            </w:tcMar>
          </w:tcPr>
          <w:p w14:paraId="57C0FCE6" w14:textId="1FE563CA" w:rsidR="002E1E10" w:rsidRDefault="00857E8C" w:rsidP="002E1E10">
            <w:pPr>
              <w:widowControl w:val="0"/>
              <w:pBdr>
                <w:top w:val="nil"/>
                <w:left w:val="nil"/>
                <w:bottom w:val="nil"/>
                <w:right w:val="nil"/>
                <w:between w:val="nil"/>
              </w:pBdr>
              <w:rPr>
                <w:sz w:val="20"/>
                <w:szCs w:val="20"/>
              </w:rPr>
            </w:pPr>
            <w:r>
              <w:rPr>
                <w:sz w:val="20"/>
                <w:szCs w:val="20"/>
              </w:rPr>
              <w:t>Pressure-driven</w:t>
            </w:r>
          </w:p>
        </w:tc>
      </w:tr>
      <w:tr w:rsidR="002E1E10" w14:paraId="7A5ABEB3" w14:textId="77777777">
        <w:trPr>
          <w:trHeight w:val="420"/>
        </w:trPr>
        <w:tc>
          <w:tcPr>
            <w:tcW w:w="5535" w:type="dxa"/>
            <w:shd w:val="clear" w:color="auto" w:fill="auto"/>
            <w:tcMar>
              <w:top w:w="100" w:type="dxa"/>
              <w:left w:w="100" w:type="dxa"/>
              <w:bottom w:w="100" w:type="dxa"/>
              <w:right w:w="100" w:type="dxa"/>
            </w:tcMar>
          </w:tcPr>
          <w:p w14:paraId="673A4DF9" w14:textId="77777777" w:rsidR="002E1E10" w:rsidRDefault="002E1E10" w:rsidP="002E1E10">
            <w:pPr>
              <w:widowControl w:val="0"/>
              <w:pBdr>
                <w:top w:val="nil"/>
                <w:left w:val="nil"/>
                <w:bottom w:val="nil"/>
                <w:right w:val="nil"/>
                <w:between w:val="nil"/>
              </w:pBdr>
              <w:rPr>
                <w:sz w:val="20"/>
                <w:szCs w:val="20"/>
              </w:rPr>
            </w:pPr>
            <w:r>
              <w:rPr>
                <w:sz w:val="20"/>
                <w:szCs w:val="20"/>
              </w:rPr>
              <w:t>Inter-zone airflow and common wall heat transfer properly accounted for?</w:t>
            </w:r>
          </w:p>
        </w:tc>
        <w:tc>
          <w:tcPr>
            <w:tcW w:w="3825" w:type="dxa"/>
            <w:shd w:val="clear" w:color="auto" w:fill="auto"/>
            <w:tcMar>
              <w:top w:w="100" w:type="dxa"/>
              <w:left w:w="100" w:type="dxa"/>
              <w:bottom w:w="100" w:type="dxa"/>
              <w:right w:w="100" w:type="dxa"/>
            </w:tcMar>
          </w:tcPr>
          <w:p w14:paraId="42CE2B2A" w14:textId="54477E5A" w:rsidR="002E1E10" w:rsidRDefault="00857E8C" w:rsidP="002E1E10">
            <w:pPr>
              <w:widowControl w:val="0"/>
              <w:pBdr>
                <w:top w:val="nil"/>
                <w:left w:val="nil"/>
                <w:bottom w:val="nil"/>
                <w:right w:val="nil"/>
                <w:between w:val="nil"/>
              </w:pBdr>
              <w:rPr>
                <w:sz w:val="20"/>
                <w:szCs w:val="20"/>
              </w:rPr>
            </w:pPr>
            <w:r>
              <w:rPr>
                <w:sz w:val="20"/>
                <w:szCs w:val="20"/>
              </w:rPr>
              <w:t xml:space="preserve">Yes </w:t>
            </w:r>
          </w:p>
        </w:tc>
      </w:tr>
      <w:tr w:rsidR="002E1E10" w14:paraId="59D04306" w14:textId="77777777">
        <w:tc>
          <w:tcPr>
            <w:tcW w:w="5535" w:type="dxa"/>
            <w:shd w:val="clear" w:color="auto" w:fill="D9D9D9"/>
            <w:tcMar>
              <w:top w:w="100" w:type="dxa"/>
              <w:left w:w="100" w:type="dxa"/>
              <w:bottom w:w="100" w:type="dxa"/>
              <w:right w:w="100" w:type="dxa"/>
            </w:tcMar>
          </w:tcPr>
          <w:p w14:paraId="6B3F35F9" w14:textId="77777777" w:rsidR="002E1E10" w:rsidRDefault="002E1E10" w:rsidP="002E1E10">
            <w:pPr>
              <w:widowControl w:val="0"/>
              <w:rPr>
                <w:b/>
                <w:sz w:val="20"/>
                <w:szCs w:val="20"/>
              </w:rPr>
            </w:pPr>
            <w:r>
              <w:rPr>
                <w:b/>
                <w:sz w:val="20"/>
                <w:szCs w:val="20"/>
              </w:rPr>
              <w:t>HVAC Modeling</w:t>
            </w:r>
          </w:p>
        </w:tc>
        <w:tc>
          <w:tcPr>
            <w:tcW w:w="3825" w:type="dxa"/>
            <w:shd w:val="clear" w:color="auto" w:fill="D9D9D9"/>
            <w:tcMar>
              <w:top w:w="100" w:type="dxa"/>
              <w:left w:w="100" w:type="dxa"/>
              <w:bottom w:w="100" w:type="dxa"/>
              <w:right w:w="100" w:type="dxa"/>
            </w:tcMar>
          </w:tcPr>
          <w:p w14:paraId="73067555" w14:textId="77777777" w:rsidR="002E1E10" w:rsidRDefault="002E1E10" w:rsidP="002E1E10">
            <w:pPr>
              <w:widowControl w:val="0"/>
              <w:rPr>
                <w:sz w:val="20"/>
                <w:szCs w:val="20"/>
              </w:rPr>
            </w:pPr>
          </w:p>
        </w:tc>
      </w:tr>
      <w:tr w:rsidR="002E1E10" w14:paraId="3700F149" w14:textId="77777777">
        <w:tc>
          <w:tcPr>
            <w:tcW w:w="5535" w:type="dxa"/>
            <w:shd w:val="clear" w:color="auto" w:fill="auto"/>
            <w:tcMar>
              <w:top w:w="100" w:type="dxa"/>
              <w:left w:w="100" w:type="dxa"/>
              <w:bottom w:w="100" w:type="dxa"/>
              <w:right w:w="100" w:type="dxa"/>
            </w:tcMar>
          </w:tcPr>
          <w:p w14:paraId="25A834D8" w14:textId="77777777" w:rsidR="002E1E10" w:rsidRDefault="002E1E10" w:rsidP="002E1E10">
            <w:pPr>
              <w:widowControl w:val="0"/>
              <w:rPr>
                <w:sz w:val="20"/>
                <w:szCs w:val="20"/>
              </w:rPr>
            </w:pPr>
            <w:r w:rsidRPr="0038364F">
              <w:rPr>
                <w:sz w:val="20"/>
                <w:szCs w:val="20"/>
              </w:rPr>
              <w:t xml:space="preserve">Are moisture and condensation </w:t>
            </w:r>
            <w:r>
              <w:rPr>
                <w:sz w:val="20"/>
                <w:szCs w:val="20"/>
              </w:rPr>
              <w:t>e</w:t>
            </w:r>
            <w:r w:rsidRPr="0038364F">
              <w:rPr>
                <w:sz w:val="20"/>
                <w:szCs w:val="20"/>
              </w:rPr>
              <w:t>ffects properly accounted for?</w:t>
            </w:r>
          </w:p>
        </w:tc>
        <w:tc>
          <w:tcPr>
            <w:tcW w:w="3825" w:type="dxa"/>
            <w:shd w:val="clear" w:color="auto" w:fill="auto"/>
            <w:tcMar>
              <w:top w:w="100" w:type="dxa"/>
              <w:left w:w="100" w:type="dxa"/>
              <w:bottom w:w="100" w:type="dxa"/>
              <w:right w:w="100" w:type="dxa"/>
            </w:tcMar>
          </w:tcPr>
          <w:p w14:paraId="40FFF904" w14:textId="7B52BFC0" w:rsidR="002E1E10" w:rsidRDefault="00857E8C" w:rsidP="002E1E10">
            <w:pPr>
              <w:widowControl w:val="0"/>
              <w:rPr>
                <w:sz w:val="20"/>
                <w:szCs w:val="20"/>
              </w:rPr>
            </w:pPr>
            <w:r>
              <w:rPr>
                <w:sz w:val="20"/>
                <w:szCs w:val="20"/>
              </w:rPr>
              <w:t>Yes, the cooling coil considers condensation.</w:t>
            </w:r>
          </w:p>
        </w:tc>
      </w:tr>
      <w:tr w:rsidR="002E1E10" w14:paraId="2442F566" w14:textId="77777777">
        <w:tc>
          <w:tcPr>
            <w:tcW w:w="5535" w:type="dxa"/>
            <w:shd w:val="clear" w:color="auto" w:fill="auto"/>
            <w:tcMar>
              <w:top w:w="100" w:type="dxa"/>
              <w:left w:w="100" w:type="dxa"/>
              <w:bottom w:w="100" w:type="dxa"/>
              <w:right w:w="100" w:type="dxa"/>
            </w:tcMar>
          </w:tcPr>
          <w:p w14:paraId="3A354766" w14:textId="77777777" w:rsidR="002E1E10" w:rsidRDefault="002E1E10" w:rsidP="002E1E10">
            <w:pPr>
              <w:widowControl w:val="0"/>
              <w:rPr>
                <w:sz w:val="20"/>
                <w:szCs w:val="20"/>
              </w:rPr>
            </w:pPr>
            <w:r>
              <w:rPr>
                <w:sz w:val="20"/>
                <w:szCs w:val="20"/>
              </w:rPr>
              <w:t>Are fluid components such as ducts, pipes, actuators, pumps, fans, and heat exchangers modeled with pressure-flow relationships?  Are pressure drops reasonable?</w:t>
            </w:r>
          </w:p>
        </w:tc>
        <w:tc>
          <w:tcPr>
            <w:tcW w:w="3825" w:type="dxa"/>
            <w:shd w:val="clear" w:color="auto" w:fill="auto"/>
            <w:tcMar>
              <w:top w:w="100" w:type="dxa"/>
              <w:left w:w="100" w:type="dxa"/>
              <w:bottom w:w="100" w:type="dxa"/>
              <w:right w:w="100" w:type="dxa"/>
            </w:tcMar>
          </w:tcPr>
          <w:p w14:paraId="2B2B5C85" w14:textId="7418CBDB" w:rsidR="00857E8C" w:rsidDel="00656A06" w:rsidRDefault="00857E8C" w:rsidP="002E1E10">
            <w:pPr>
              <w:widowControl w:val="0"/>
              <w:rPr>
                <w:del w:id="87" w:author="Filip Jorissen" w:date="2022-03-28T21:27:00Z"/>
                <w:sz w:val="20"/>
                <w:szCs w:val="20"/>
              </w:rPr>
            </w:pPr>
            <w:commentRangeStart w:id="88"/>
            <w:del w:id="89" w:author="Filip Jorissen" w:date="2022-03-28T21:27:00Z">
              <w:r w:rsidDel="00656A06">
                <w:rPr>
                  <w:sz w:val="20"/>
                  <w:szCs w:val="20"/>
                </w:rPr>
                <w:delText>No</w:delText>
              </w:r>
            </w:del>
          </w:p>
          <w:p w14:paraId="177EAD41" w14:textId="2C763077" w:rsidR="002E1E10" w:rsidRDefault="00857E8C" w:rsidP="002E1E10">
            <w:pPr>
              <w:widowControl w:val="0"/>
              <w:rPr>
                <w:sz w:val="20"/>
                <w:szCs w:val="20"/>
              </w:rPr>
            </w:pPr>
            <w:del w:id="90" w:author="Filip Jorissen" w:date="2022-03-28T21:27:00Z">
              <w:r w:rsidDel="00656A06">
                <w:rPr>
                  <w:sz w:val="20"/>
                  <w:szCs w:val="20"/>
                </w:rPr>
                <w:delText>Some valves and pump pressure drops are omitted.</w:delText>
              </w:r>
              <w:commentRangeEnd w:id="88"/>
              <w:r w:rsidR="004D0F68" w:rsidDel="00656A06">
                <w:rPr>
                  <w:rStyle w:val="CommentReference"/>
                </w:rPr>
                <w:commentReference w:id="88"/>
              </w:r>
            </w:del>
            <w:ins w:id="91" w:author="Filip Jorissen" w:date="2022-03-28T21:27:00Z">
              <w:r w:rsidR="00656A06">
                <w:rPr>
                  <w:sz w:val="20"/>
                  <w:szCs w:val="20"/>
                </w:rPr>
                <w:t>Valve/pipe pressure drops are not yet reasonable.</w:t>
              </w:r>
            </w:ins>
          </w:p>
          <w:p w14:paraId="59BDD8B5" w14:textId="77777777" w:rsidR="00857E8C" w:rsidRDefault="00857E8C" w:rsidP="002E1E10">
            <w:pPr>
              <w:widowControl w:val="0"/>
              <w:rPr>
                <w:sz w:val="20"/>
                <w:szCs w:val="20"/>
              </w:rPr>
            </w:pPr>
            <w:r>
              <w:rPr>
                <w:sz w:val="20"/>
                <w:szCs w:val="20"/>
              </w:rPr>
              <w:t>Damper pressure drops are reasonable.</w:t>
            </w:r>
          </w:p>
          <w:p w14:paraId="3C942C92" w14:textId="77777777" w:rsidR="00857E8C" w:rsidRDefault="00857E8C" w:rsidP="002E1E10">
            <w:pPr>
              <w:widowControl w:val="0"/>
              <w:rPr>
                <w:sz w:val="20"/>
                <w:szCs w:val="20"/>
              </w:rPr>
            </w:pPr>
            <w:r>
              <w:rPr>
                <w:sz w:val="20"/>
                <w:szCs w:val="20"/>
              </w:rPr>
              <w:t>AHU coil pressure drops are reasonable.</w:t>
            </w:r>
          </w:p>
          <w:p w14:paraId="2900F1A4" w14:textId="25896948" w:rsidR="00857E8C" w:rsidRDefault="00857E8C" w:rsidP="002E1E10">
            <w:pPr>
              <w:widowControl w:val="0"/>
              <w:rPr>
                <w:sz w:val="20"/>
                <w:szCs w:val="20"/>
              </w:rPr>
            </w:pPr>
            <w:r>
              <w:rPr>
                <w:sz w:val="20"/>
                <w:szCs w:val="20"/>
              </w:rPr>
              <w:t>Wall pressure drops are reasonable.</w:t>
            </w:r>
          </w:p>
        </w:tc>
      </w:tr>
      <w:tr w:rsidR="002E1E10" w14:paraId="7C8B6F54" w14:textId="77777777">
        <w:tc>
          <w:tcPr>
            <w:tcW w:w="5535" w:type="dxa"/>
            <w:shd w:val="clear" w:color="auto" w:fill="auto"/>
            <w:tcMar>
              <w:top w:w="100" w:type="dxa"/>
              <w:left w:w="100" w:type="dxa"/>
              <w:bottom w:w="100" w:type="dxa"/>
              <w:right w:w="100" w:type="dxa"/>
            </w:tcMar>
          </w:tcPr>
          <w:p w14:paraId="37CD1535" w14:textId="77777777" w:rsidR="002E1E10" w:rsidRDefault="002E1E10" w:rsidP="002E1E10">
            <w:pPr>
              <w:widowControl w:val="0"/>
              <w:rPr>
                <w:sz w:val="20"/>
                <w:szCs w:val="20"/>
              </w:rPr>
            </w:pPr>
            <w:r>
              <w:rPr>
                <w:sz w:val="20"/>
                <w:szCs w:val="20"/>
              </w:rPr>
              <w:t>Is the heat transfer performance of other equipment such as heat exchangers and plant equipment modeled reasonably?</w:t>
            </w:r>
          </w:p>
          <w:p w14:paraId="51B37336" w14:textId="77777777" w:rsidR="002E1E10" w:rsidRDefault="002E1E10" w:rsidP="002E1E10">
            <w:pPr>
              <w:widowControl w:val="0"/>
              <w:rPr>
                <w:sz w:val="20"/>
                <w:szCs w:val="20"/>
              </w:rPr>
            </w:pPr>
          </w:p>
        </w:tc>
        <w:tc>
          <w:tcPr>
            <w:tcW w:w="3825" w:type="dxa"/>
            <w:shd w:val="clear" w:color="auto" w:fill="auto"/>
            <w:tcMar>
              <w:top w:w="100" w:type="dxa"/>
              <w:left w:w="100" w:type="dxa"/>
              <w:bottom w:w="100" w:type="dxa"/>
              <w:right w:w="100" w:type="dxa"/>
            </w:tcMar>
          </w:tcPr>
          <w:p w14:paraId="6C57BA1A" w14:textId="444A5CFA" w:rsidR="002E1E10" w:rsidRDefault="00857E8C" w:rsidP="002E1E10">
            <w:pPr>
              <w:widowControl w:val="0"/>
              <w:rPr>
                <w:sz w:val="20"/>
                <w:szCs w:val="20"/>
              </w:rPr>
            </w:pPr>
            <w:r>
              <w:rPr>
                <w:sz w:val="20"/>
                <w:szCs w:val="20"/>
              </w:rPr>
              <w:t>Yes</w:t>
            </w:r>
          </w:p>
        </w:tc>
      </w:tr>
      <w:tr w:rsidR="002E1E10" w14:paraId="321E5B35" w14:textId="77777777">
        <w:tc>
          <w:tcPr>
            <w:tcW w:w="5535" w:type="dxa"/>
            <w:shd w:val="clear" w:color="auto" w:fill="auto"/>
            <w:tcMar>
              <w:top w:w="100" w:type="dxa"/>
              <w:left w:w="100" w:type="dxa"/>
              <w:bottom w:w="100" w:type="dxa"/>
              <w:right w:w="100" w:type="dxa"/>
            </w:tcMar>
          </w:tcPr>
          <w:p w14:paraId="0C3ADB56" w14:textId="77777777" w:rsidR="002E1E10" w:rsidRDefault="002E1E10" w:rsidP="002E1E10">
            <w:pPr>
              <w:widowControl w:val="0"/>
              <w:rPr>
                <w:sz w:val="20"/>
                <w:szCs w:val="20"/>
              </w:rPr>
            </w:pPr>
            <w:r>
              <w:rPr>
                <w:sz w:val="20"/>
                <w:szCs w:val="20"/>
              </w:rPr>
              <w:t xml:space="preserve">Are equipment capacities reasonable? </w:t>
            </w:r>
          </w:p>
        </w:tc>
        <w:tc>
          <w:tcPr>
            <w:tcW w:w="3825" w:type="dxa"/>
            <w:shd w:val="clear" w:color="auto" w:fill="auto"/>
            <w:tcMar>
              <w:top w:w="100" w:type="dxa"/>
              <w:left w:w="100" w:type="dxa"/>
              <w:bottom w:w="100" w:type="dxa"/>
              <w:right w:w="100" w:type="dxa"/>
            </w:tcMar>
          </w:tcPr>
          <w:p w14:paraId="48FD226C" w14:textId="4CBECA43" w:rsidR="002E1E10" w:rsidRDefault="00857E8C" w:rsidP="002E1E10">
            <w:pPr>
              <w:widowControl w:val="0"/>
              <w:rPr>
                <w:sz w:val="20"/>
                <w:szCs w:val="20"/>
              </w:rPr>
            </w:pPr>
            <w:del w:id="92" w:author="Filip Jorissen" w:date="2022-03-28T21:31:00Z">
              <w:r w:rsidDel="00656A06">
                <w:rPr>
                  <w:sz w:val="20"/>
                  <w:szCs w:val="20"/>
                </w:rPr>
                <w:delText>The nominal heating coil mass flow rate seems large since it</w:delText>
              </w:r>
              <w:r w:rsidR="0058034E" w:rsidDel="00656A06">
                <w:rPr>
                  <w:sz w:val="20"/>
                  <w:szCs w:val="20"/>
                </w:rPr>
                <w:delText xml:space="preserve"> considers a ∆T of 40K at the air side while the nominal ∆T of the heating coil is 12 K.</w:delText>
              </w:r>
            </w:del>
            <w:ins w:id="93" w:author="Filip Jorissen" w:date="2022-03-28T21:31:00Z">
              <w:r w:rsidR="00656A06">
                <w:rPr>
                  <w:sz w:val="20"/>
                  <w:szCs w:val="20"/>
                </w:rPr>
                <w:t>Yes</w:t>
              </w:r>
            </w:ins>
          </w:p>
        </w:tc>
      </w:tr>
      <w:tr w:rsidR="002E1E10" w14:paraId="40E78077" w14:textId="77777777">
        <w:trPr>
          <w:trHeight w:val="700"/>
        </w:trPr>
        <w:tc>
          <w:tcPr>
            <w:tcW w:w="5535" w:type="dxa"/>
            <w:shd w:val="clear" w:color="auto" w:fill="auto"/>
            <w:tcMar>
              <w:top w:w="100" w:type="dxa"/>
              <w:left w:w="100" w:type="dxa"/>
              <w:bottom w:w="100" w:type="dxa"/>
              <w:right w:w="100" w:type="dxa"/>
            </w:tcMar>
          </w:tcPr>
          <w:p w14:paraId="2E20EF46" w14:textId="5D63D32C" w:rsidR="002E1E10" w:rsidRDefault="002E1E10" w:rsidP="002E1E10">
            <w:pPr>
              <w:widowControl w:val="0"/>
              <w:rPr>
                <w:sz w:val="20"/>
                <w:szCs w:val="20"/>
              </w:rPr>
            </w:pPr>
            <w:r>
              <w:rPr>
                <w:sz w:val="20"/>
                <w:szCs w:val="20"/>
              </w:rPr>
              <w:t>Are equipment efficiencies such as COP, heating, hydraulic, and motor reasonable?</w:t>
            </w:r>
          </w:p>
        </w:tc>
        <w:tc>
          <w:tcPr>
            <w:tcW w:w="3825" w:type="dxa"/>
            <w:shd w:val="clear" w:color="auto" w:fill="auto"/>
            <w:tcMar>
              <w:top w:w="100" w:type="dxa"/>
              <w:left w:w="100" w:type="dxa"/>
              <w:bottom w:w="100" w:type="dxa"/>
              <w:right w:w="100" w:type="dxa"/>
            </w:tcMar>
          </w:tcPr>
          <w:p w14:paraId="40881DAE" w14:textId="6070F09E" w:rsidR="002E1E10" w:rsidRDefault="0058034E" w:rsidP="002E1E10">
            <w:pPr>
              <w:widowControl w:val="0"/>
              <w:rPr>
                <w:sz w:val="20"/>
                <w:szCs w:val="20"/>
              </w:rPr>
            </w:pPr>
            <w:del w:id="94" w:author="Filip Jorissen" w:date="2022-03-28T21:31:00Z">
              <w:r w:rsidDel="00656A06">
                <w:rPr>
                  <w:sz w:val="20"/>
                  <w:szCs w:val="20"/>
                </w:rPr>
                <w:delText>COP, chiller efficiency and hydraulic/motor efficiencies are constant and could be improved.</w:delText>
              </w:r>
            </w:del>
            <w:ins w:id="95" w:author="Filip Jorissen" w:date="2022-03-28T21:31:00Z">
              <w:r w:rsidR="00656A06">
                <w:rPr>
                  <w:sz w:val="20"/>
                  <w:szCs w:val="20"/>
                </w:rPr>
                <w:t>Yes</w:t>
              </w:r>
            </w:ins>
          </w:p>
        </w:tc>
      </w:tr>
      <w:tr w:rsidR="002E1E10" w14:paraId="22133E0A" w14:textId="77777777">
        <w:trPr>
          <w:trHeight w:val="700"/>
        </w:trPr>
        <w:tc>
          <w:tcPr>
            <w:tcW w:w="5535" w:type="dxa"/>
            <w:shd w:val="clear" w:color="auto" w:fill="auto"/>
            <w:tcMar>
              <w:top w:w="100" w:type="dxa"/>
              <w:left w:w="100" w:type="dxa"/>
              <w:bottom w:w="100" w:type="dxa"/>
              <w:right w:w="100" w:type="dxa"/>
            </w:tcMar>
          </w:tcPr>
          <w:p w14:paraId="0C38306C" w14:textId="14088B53" w:rsidR="002E1E10" w:rsidRDefault="002E1E10" w:rsidP="002E1E10">
            <w:pPr>
              <w:widowControl w:val="0"/>
              <w:rPr>
                <w:sz w:val="20"/>
                <w:szCs w:val="20"/>
              </w:rPr>
            </w:pPr>
            <w:r>
              <w:rPr>
                <w:sz w:val="20"/>
                <w:szCs w:val="20"/>
              </w:rPr>
              <w:t>Is reasonable baseline control provided in the model?  Can the model be simulated without an external controller?</w:t>
            </w:r>
          </w:p>
        </w:tc>
        <w:tc>
          <w:tcPr>
            <w:tcW w:w="3825" w:type="dxa"/>
            <w:shd w:val="clear" w:color="auto" w:fill="auto"/>
            <w:tcMar>
              <w:top w:w="100" w:type="dxa"/>
              <w:left w:w="100" w:type="dxa"/>
              <w:bottom w:w="100" w:type="dxa"/>
              <w:right w:w="100" w:type="dxa"/>
            </w:tcMar>
          </w:tcPr>
          <w:p w14:paraId="62A654E2" w14:textId="5B03D689" w:rsidR="002E1E10" w:rsidRDefault="0058034E" w:rsidP="002E1E10">
            <w:pPr>
              <w:widowControl w:val="0"/>
              <w:rPr>
                <w:sz w:val="20"/>
                <w:szCs w:val="20"/>
              </w:rPr>
            </w:pPr>
            <w:r>
              <w:rPr>
                <w:sz w:val="20"/>
                <w:szCs w:val="20"/>
              </w:rPr>
              <w:t>Yes</w:t>
            </w:r>
            <w:r w:rsidR="005D2AE3">
              <w:rPr>
                <w:sz w:val="20"/>
                <w:szCs w:val="20"/>
              </w:rPr>
              <w:t>, realistic default controller.</w:t>
            </w:r>
          </w:p>
        </w:tc>
      </w:tr>
      <w:tr w:rsidR="002E1E10" w14:paraId="175D74FD" w14:textId="77777777">
        <w:tc>
          <w:tcPr>
            <w:tcW w:w="5535" w:type="dxa"/>
            <w:shd w:val="clear" w:color="auto" w:fill="D9D9D9"/>
            <w:tcMar>
              <w:top w:w="100" w:type="dxa"/>
              <w:left w:w="100" w:type="dxa"/>
              <w:bottom w:w="100" w:type="dxa"/>
              <w:right w:w="100" w:type="dxa"/>
            </w:tcMar>
          </w:tcPr>
          <w:p w14:paraId="573FDA9A" w14:textId="26D5B104" w:rsidR="002E1E10" w:rsidRDefault="002E1E10" w:rsidP="002E1E10">
            <w:pPr>
              <w:widowControl w:val="0"/>
              <w:pBdr>
                <w:top w:val="nil"/>
                <w:left w:val="nil"/>
                <w:bottom w:val="nil"/>
                <w:right w:val="nil"/>
                <w:between w:val="nil"/>
              </w:pBdr>
              <w:rPr>
                <w:b/>
                <w:sz w:val="20"/>
                <w:szCs w:val="20"/>
              </w:rPr>
            </w:pPr>
            <w:r>
              <w:rPr>
                <w:b/>
                <w:sz w:val="20"/>
                <w:szCs w:val="20"/>
              </w:rPr>
              <w:t>External Control Input Signals</w:t>
            </w:r>
          </w:p>
        </w:tc>
        <w:tc>
          <w:tcPr>
            <w:tcW w:w="3825" w:type="dxa"/>
            <w:shd w:val="clear" w:color="auto" w:fill="D9D9D9"/>
            <w:tcMar>
              <w:top w:w="100" w:type="dxa"/>
              <w:left w:w="100" w:type="dxa"/>
              <w:bottom w:w="100" w:type="dxa"/>
              <w:right w:w="100" w:type="dxa"/>
            </w:tcMar>
          </w:tcPr>
          <w:p w14:paraId="47B21F09" w14:textId="77777777" w:rsidR="002E1E10" w:rsidRDefault="002E1E10" w:rsidP="002E1E10">
            <w:pPr>
              <w:widowControl w:val="0"/>
              <w:pBdr>
                <w:top w:val="nil"/>
                <w:left w:val="nil"/>
                <w:bottom w:val="nil"/>
                <w:right w:val="nil"/>
                <w:between w:val="nil"/>
              </w:pBdr>
              <w:rPr>
                <w:sz w:val="20"/>
                <w:szCs w:val="20"/>
              </w:rPr>
            </w:pPr>
          </w:p>
        </w:tc>
      </w:tr>
      <w:tr w:rsidR="002E1E10" w14:paraId="76AF33F1" w14:textId="77777777">
        <w:tc>
          <w:tcPr>
            <w:tcW w:w="5535" w:type="dxa"/>
            <w:shd w:val="clear" w:color="auto" w:fill="auto"/>
            <w:tcMar>
              <w:top w:w="100" w:type="dxa"/>
              <w:left w:w="100" w:type="dxa"/>
              <w:bottom w:w="100" w:type="dxa"/>
              <w:right w:w="100" w:type="dxa"/>
            </w:tcMar>
          </w:tcPr>
          <w:p w14:paraId="07A3E287" w14:textId="38CB0E0A" w:rsidR="002E1E10" w:rsidDel="00A020F2" w:rsidRDefault="002E1E10" w:rsidP="002E1E10">
            <w:pPr>
              <w:widowControl w:val="0"/>
              <w:pBdr>
                <w:top w:val="nil"/>
                <w:left w:val="nil"/>
                <w:bottom w:val="nil"/>
                <w:right w:val="nil"/>
                <w:between w:val="nil"/>
              </w:pBdr>
              <w:rPr>
                <w:sz w:val="20"/>
                <w:szCs w:val="20"/>
              </w:rPr>
            </w:pPr>
            <w:r>
              <w:rPr>
                <w:sz w:val="20"/>
                <w:szCs w:val="20"/>
              </w:rPr>
              <w:t>Are Modelica signal exchange blocks used?</w:t>
            </w:r>
          </w:p>
        </w:tc>
        <w:tc>
          <w:tcPr>
            <w:tcW w:w="3825" w:type="dxa"/>
            <w:shd w:val="clear" w:color="auto" w:fill="auto"/>
            <w:tcMar>
              <w:top w:w="100" w:type="dxa"/>
              <w:left w:w="100" w:type="dxa"/>
              <w:bottom w:w="100" w:type="dxa"/>
              <w:right w:w="100" w:type="dxa"/>
            </w:tcMar>
          </w:tcPr>
          <w:p w14:paraId="35361422" w14:textId="1A9ACD24"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46E1B741" w14:textId="77777777">
        <w:tc>
          <w:tcPr>
            <w:tcW w:w="5535" w:type="dxa"/>
            <w:shd w:val="clear" w:color="auto" w:fill="auto"/>
            <w:tcMar>
              <w:top w:w="100" w:type="dxa"/>
              <w:left w:w="100" w:type="dxa"/>
              <w:bottom w:w="100" w:type="dxa"/>
              <w:right w:w="100" w:type="dxa"/>
            </w:tcMar>
          </w:tcPr>
          <w:p w14:paraId="775DC3C8" w14:textId="6EF4B354" w:rsidR="002E1E10" w:rsidRDefault="002E1E10" w:rsidP="002E1E10">
            <w:pPr>
              <w:widowControl w:val="0"/>
              <w:pBdr>
                <w:top w:val="nil"/>
                <w:left w:val="nil"/>
                <w:bottom w:val="nil"/>
                <w:right w:val="nil"/>
                <w:between w:val="nil"/>
              </w:pBdr>
              <w:rPr>
                <w:sz w:val="20"/>
                <w:szCs w:val="20"/>
              </w:rPr>
            </w:pPr>
            <w:r>
              <w:rPr>
                <w:sz w:val="20"/>
                <w:szCs w:val="20"/>
              </w:rPr>
              <w:t>Reasonable set of external control signals?</w:t>
            </w:r>
          </w:p>
        </w:tc>
        <w:tc>
          <w:tcPr>
            <w:tcW w:w="3825" w:type="dxa"/>
            <w:shd w:val="clear" w:color="auto" w:fill="auto"/>
            <w:tcMar>
              <w:top w:w="100" w:type="dxa"/>
              <w:left w:w="100" w:type="dxa"/>
              <w:bottom w:w="100" w:type="dxa"/>
              <w:right w:w="100" w:type="dxa"/>
            </w:tcMar>
          </w:tcPr>
          <w:p w14:paraId="344CCF9B" w14:textId="67CBCC24" w:rsidR="0058034E" w:rsidDel="00656A06" w:rsidRDefault="0058034E" w:rsidP="002E1E10">
            <w:pPr>
              <w:widowControl w:val="0"/>
              <w:pBdr>
                <w:top w:val="nil"/>
                <w:left w:val="nil"/>
                <w:bottom w:val="nil"/>
                <w:right w:val="nil"/>
                <w:between w:val="nil"/>
              </w:pBdr>
              <w:rPr>
                <w:del w:id="96" w:author="Filip Jorissen" w:date="2022-03-28T21:32:00Z"/>
                <w:sz w:val="20"/>
                <w:szCs w:val="20"/>
              </w:rPr>
            </w:pPr>
            <w:commentRangeStart w:id="97"/>
            <w:del w:id="98" w:author="Filip Jorissen" w:date="2022-03-28T21:32:00Z">
              <w:r w:rsidDel="00656A06">
                <w:rPr>
                  <w:sz w:val="20"/>
                  <w:szCs w:val="20"/>
                </w:rPr>
                <w:delText>No</w:delText>
              </w:r>
            </w:del>
          </w:p>
          <w:p w14:paraId="42E99E2F" w14:textId="514FDC43" w:rsidR="002E1E10" w:rsidDel="00656A06" w:rsidRDefault="0058034E" w:rsidP="002E1E10">
            <w:pPr>
              <w:widowControl w:val="0"/>
              <w:pBdr>
                <w:top w:val="nil"/>
                <w:left w:val="nil"/>
                <w:bottom w:val="nil"/>
                <w:right w:val="nil"/>
                <w:between w:val="nil"/>
              </w:pBdr>
              <w:rPr>
                <w:del w:id="99" w:author="Filip Jorissen" w:date="2022-03-28T21:32:00Z"/>
                <w:sz w:val="20"/>
                <w:szCs w:val="20"/>
              </w:rPr>
            </w:pPr>
            <w:del w:id="100" w:author="Filip Jorissen" w:date="2022-03-28T21:32:00Z">
              <w:r w:rsidDel="00656A06">
                <w:rPr>
                  <w:sz w:val="20"/>
                  <w:szCs w:val="20"/>
                </w:rPr>
                <w:delText>Fan speed could be added.</w:delText>
              </w:r>
            </w:del>
          </w:p>
          <w:p w14:paraId="632CC07F" w14:textId="05B380CB" w:rsidR="0058034E" w:rsidRDefault="0058034E" w:rsidP="002E1E10">
            <w:pPr>
              <w:widowControl w:val="0"/>
              <w:pBdr>
                <w:top w:val="nil"/>
                <w:left w:val="nil"/>
                <w:bottom w:val="nil"/>
                <w:right w:val="nil"/>
                <w:between w:val="nil"/>
              </w:pBdr>
              <w:rPr>
                <w:sz w:val="20"/>
                <w:szCs w:val="20"/>
              </w:rPr>
            </w:pPr>
            <w:del w:id="101" w:author="Filip Jorissen" w:date="2022-03-28T21:32:00Z">
              <w:r w:rsidDel="00656A06">
                <w:rPr>
                  <w:sz w:val="20"/>
                  <w:szCs w:val="20"/>
                </w:rPr>
                <w:delText>Mass flow rate should not be a control variable. Instead, a pump and valve position could be controlled</w:delText>
              </w:r>
              <w:commentRangeEnd w:id="97"/>
              <w:r w:rsidR="004D0F68" w:rsidDel="00656A06">
                <w:rPr>
                  <w:rStyle w:val="CommentReference"/>
                </w:rPr>
                <w:commentReference w:id="97"/>
              </w:r>
              <w:r w:rsidDel="00656A06">
                <w:rPr>
                  <w:sz w:val="20"/>
                  <w:szCs w:val="20"/>
                </w:rPr>
                <w:delText>.</w:delText>
              </w:r>
            </w:del>
            <w:ins w:id="102" w:author="Filip Jorissen" w:date="2022-03-28T21:32:00Z">
              <w:r w:rsidR="00656A06">
                <w:rPr>
                  <w:sz w:val="20"/>
                  <w:szCs w:val="20"/>
                </w:rPr>
                <w:t>Yes</w:t>
              </w:r>
            </w:ins>
          </w:p>
        </w:tc>
      </w:tr>
      <w:tr w:rsidR="002E1E10" w14:paraId="60D7AF11" w14:textId="77777777">
        <w:tc>
          <w:tcPr>
            <w:tcW w:w="5535" w:type="dxa"/>
            <w:shd w:val="clear" w:color="auto" w:fill="auto"/>
            <w:tcMar>
              <w:top w:w="100" w:type="dxa"/>
              <w:left w:w="100" w:type="dxa"/>
              <w:bottom w:w="100" w:type="dxa"/>
              <w:right w:w="100" w:type="dxa"/>
            </w:tcMar>
          </w:tcPr>
          <w:p w14:paraId="5C8797A4" w14:textId="77777777" w:rsidR="002E1E10" w:rsidRDefault="002E1E10" w:rsidP="002E1E10">
            <w:pPr>
              <w:widowControl w:val="0"/>
              <w:pBdr>
                <w:top w:val="nil"/>
                <w:left w:val="nil"/>
                <w:bottom w:val="nil"/>
                <w:right w:val="nil"/>
                <w:between w:val="nil"/>
              </w:pBdr>
              <w:rPr>
                <w:sz w:val="20"/>
                <w:szCs w:val="20"/>
              </w:rPr>
            </w:pPr>
            <w:r>
              <w:rPr>
                <w:sz w:val="20"/>
                <w:szCs w:val="20"/>
              </w:rPr>
              <w:t>Units assigned?</w:t>
            </w:r>
          </w:p>
          <w:p w14:paraId="7285E381" w14:textId="77777777" w:rsidR="002E1E10" w:rsidRDefault="002E1E10" w:rsidP="002E1E10">
            <w:pPr>
              <w:widowControl w:val="0"/>
              <w:pBdr>
                <w:top w:val="nil"/>
                <w:left w:val="nil"/>
                <w:bottom w:val="nil"/>
                <w:right w:val="nil"/>
                <w:between w:val="nil"/>
              </w:pBdr>
              <w:rPr>
                <w:sz w:val="20"/>
                <w:szCs w:val="20"/>
              </w:rPr>
            </w:pPr>
          </w:p>
          <w:p w14:paraId="5C4020C3" w14:textId="5E936E6D"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SignalExchange.Overwrite</w:t>
            </w:r>
            <w:proofErr w:type="spellEnd"/>
            <w:r>
              <w:rPr>
                <w:sz w:val="20"/>
                <w:szCs w:val="20"/>
              </w:rPr>
              <w:t xml:space="preserve"> </w:t>
            </w:r>
            <w:r w:rsidRPr="006A4407">
              <w:rPr>
                <w:sz w:val="20"/>
                <w:szCs w:val="20"/>
              </w:rPr>
              <w:t xml:space="preserve">assign a </w:t>
            </w:r>
            <w:r w:rsidRPr="00957D84">
              <w:rPr>
                <w:rFonts w:ascii="Courier New" w:hAnsi="Courier New" w:cs="Courier New"/>
                <w:sz w:val="16"/>
                <w:szCs w:val="16"/>
              </w:rPr>
              <w:t>unit</w:t>
            </w:r>
            <w:r w:rsidRPr="006A4407">
              <w:rPr>
                <w:sz w:val="20"/>
                <w:szCs w:val="20"/>
              </w:rPr>
              <w:t xml:space="preserve"> to the </w:t>
            </w:r>
            <w:r>
              <w:rPr>
                <w:sz w:val="20"/>
                <w:szCs w:val="20"/>
              </w:rPr>
              <w:t>input</w:t>
            </w:r>
            <w:r w:rsidRPr="006A4407">
              <w:rPr>
                <w:sz w:val="20"/>
                <w:szCs w:val="20"/>
              </w:rPr>
              <w:t xml:space="preserve"> variable </w:t>
            </w:r>
            <w:r w:rsidRPr="00120F48">
              <w:rPr>
                <w:rFonts w:ascii="Courier New" w:hAnsi="Courier New" w:cs="Courier New"/>
                <w:sz w:val="16"/>
                <w:szCs w:val="16"/>
              </w:rPr>
              <w:t>u</w:t>
            </w:r>
            <w:r>
              <w:rPr>
                <w:sz w:val="20"/>
                <w:szCs w:val="20"/>
              </w:rPr>
              <w:t>.</w:t>
            </w:r>
          </w:p>
        </w:tc>
        <w:tc>
          <w:tcPr>
            <w:tcW w:w="3825" w:type="dxa"/>
            <w:shd w:val="clear" w:color="auto" w:fill="auto"/>
            <w:tcMar>
              <w:top w:w="100" w:type="dxa"/>
              <w:left w:w="100" w:type="dxa"/>
              <w:bottom w:w="100" w:type="dxa"/>
              <w:right w:w="100" w:type="dxa"/>
            </w:tcMar>
          </w:tcPr>
          <w:p w14:paraId="2335C51D" w14:textId="2AA3BFA0"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19D398A0" w14:textId="77777777">
        <w:tc>
          <w:tcPr>
            <w:tcW w:w="5535" w:type="dxa"/>
            <w:shd w:val="clear" w:color="auto" w:fill="auto"/>
            <w:tcMar>
              <w:top w:w="100" w:type="dxa"/>
              <w:left w:w="100" w:type="dxa"/>
              <w:bottom w:w="100" w:type="dxa"/>
              <w:right w:w="100" w:type="dxa"/>
            </w:tcMar>
          </w:tcPr>
          <w:p w14:paraId="07F1A185" w14:textId="77777777" w:rsidR="002E1E10" w:rsidRDefault="002E1E10" w:rsidP="002E1E10">
            <w:pPr>
              <w:widowControl w:val="0"/>
              <w:pBdr>
                <w:top w:val="nil"/>
                <w:left w:val="nil"/>
                <w:bottom w:val="nil"/>
                <w:right w:val="nil"/>
                <w:between w:val="nil"/>
              </w:pBdr>
              <w:rPr>
                <w:sz w:val="20"/>
                <w:szCs w:val="20"/>
              </w:rPr>
            </w:pPr>
            <w:r>
              <w:rPr>
                <w:sz w:val="20"/>
                <w:szCs w:val="20"/>
              </w:rPr>
              <w:t>Descriptions assigned?</w:t>
            </w:r>
          </w:p>
          <w:p w14:paraId="0AD9C1F1" w14:textId="77777777" w:rsidR="002E1E10" w:rsidRDefault="002E1E10" w:rsidP="002E1E10">
            <w:pPr>
              <w:widowControl w:val="0"/>
              <w:pBdr>
                <w:top w:val="nil"/>
                <w:left w:val="nil"/>
                <w:bottom w:val="nil"/>
                <w:right w:val="nil"/>
                <w:between w:val="nil"/>
              </w:pBdr>
              <w:rPr>
                <w:sz w:val="20"/>
                <w:szCs w:val="20"/>
              </w:rPr>
            </w:pPr>
          </w:p>
          <w:p w14:paraId="30E2AD2B" w14:textId="5EF1FB10" w:rsidR="002E1E10" w:rsidRDefault="002E1E10" w:rsidP="002E1E10">
            <w:pPr>
              <w:widowControl w:val="0"/>
              <w:pBdr>
                <w:top w:val="nil"/>
                <w:left w:val="nil"/>
                <w:bottom w:val="nil"/>
                <w:right w:val="nil"/>
                <w:between w:val="nil"/>
              </w:pBdr>
              <w:rPr>
                <w:sz w:val="20"/>
                <w:szCs w:val="20"/>
              </w:rPr>
            </w:pPr>
            <w:r>
              <w:rPr>
                <w:sz w:val="20"/>
                <w:szCs w:val="20"/>
              </w:rPr>
              <w:lastRenderedPageBreak/>
              <w:t xml:space="preserve">In </w:t>
            </w:r>
            <w:proofErr w:type="spellStart"/>
            <w:r>
              <w:rPr>
                <w:sz w:val="20"/>
                <w:szCs w:val="20"/>
              </w:rPr>
              <w:t>SignalExchange.Overwrite</w:t>
            </w:r>
            <w:proofErr w:type="spellEnd"/>
            <w:r>
              <w:rPr>
                <w:sz w:val="20"/>
                <w:szCs w:val="20"/>
              </w:rPr>
              <w:t xml:space="preserve"> use</w:t>
            </w:r>
            <w:r w:rsidRPr="006A4407">
              <w:rPr>
                <w:sz w:val="20"/>
                <w:szCs w:val="20"/>
              </w:rPr>
              <w:t xml:space="preserve"> the </w:t>
            </w:r>
            <w:r>
              <w:rPr>
                <w:sz w:val="20"/>
                <w:szCs w:val="20"/>
              </w:rPr>
              <w:t>parameter</w:t>
            </w:r>
            <w:r w:rsidRPr="006A4407">
              <w:rPr>
                <w:sz w:val="20"/>
                <w:szCs w:val="20"/>
              </w:rPr>
              <w:t xml:space="preserve"> </w:t>
            </w:r>
            <w:r w:rsidRPr="00120F48">
              <w:rPr>
                <w:rFonts w:ascii="Courier New" w:hAnsi="Courier New" w:cs="Courier New"/>
                <w:sz w:val="16"/>
                <w:szCs w:val="16"/>
              </w:rPr>
              <w:t>description</w:t>
            </w:r>
            <w:r>
              <w:rPr>
                <w:sz w:val="20"/>
                <w:szCs w:val="20"/>
              </w:rPr>
              <w:t>.</w:t>
            </w:r>
          </w:p>
        </w:tc>
        <w:tc>
          <w:tcPr>
            <w:tcW w:w="3825" w:type="dxa"/>
            <w:shd w:val="clear" w:color="auto" w:fill="auto"/>
            <w:tcMar>
              <w:top w:w="100" w:type="dxa"/>
              <w:left w:w="100" w:type="dxa"/>
              <w:bottom w:w="100" w:type="dxa"/>
              <w:right w:w="100" w:type="dxa"/>
            </w:tcMar>
          </w:tcPr>
          <w:p w14:paraId="031A0F8F" w14:textId="6E99D230" w:rsidR="002E1E10" w:rsidRDefault="0058034E" w:rsidP="002E1E10">
            <w:pPr>
              <w:widowControl w:val="0"/>
              <w:pBdr>
                <w:top w:val="nil"/>
                <w:left w:val="nil"/>
                <w:bottom w:val="nil"/>
                <w:right w:val="nil"/>
                <w:between w:val="nil"/>
              </w:pBdr>
              <w:rPr>
                <w:sz w:val="20"/>
                <w:szCs w:val="20"/>
              </w:rPr>
            </w:pPr>
            <w:r>
              <w:rPr>
                <w:sz w:val="20"/>
                <w:szCs w:val="20"/>
              </w:rPr>
              <w:lastRenderedPageBreak/>
              <w:t>Yes</w:t>
            </w:r>
          </w:p>
        </w:tc>
      </w:tr>
      <w:tr w:rsidR="002E1E10" w14:paraId="68BBF08E" w14:textId="77777777">
        <w:tc>
          <w:tcPr>
            <w:tcW w:w="5535" w:type="dxa"/>
            <w:shd w:val="clear" w:color="auto" w:fill="auto"/>
            <w:tcMar>
              <w:top w:w="100" w:type="dxa"/>
              <w:left w:w="100" w:type="dxa"/>
              <w:bottom w:w="100" w:type="dxa"/>
              <w:right w:w="100" w:type="dxa"/>
            </w:tcMar>
          </w:tcPr>
          <w:p w14:paraId="6426882F" w14:textId="377CBE64" w:rsidR="002E1E10" w:rsidRDefault="002E1E10" w:rsidP="002E1E10">
            <w:pPr>
              <w:widowControl w:val="0"/>
              <w:pBdr>
                <w:top w:val="nil"/>
                <w:left w:val="nil"/>
                <w:bottom w:val="nil"/>
                <w:right w:val="nil"/>
                <w:between w:val="nil"/>
              </w:pBdr>
              <w:rPr>
                <w:sz w:val="20"/>
                <w:szCs w:val="20"/>
              </w:rPr>
            </w:pPr>
            <w:r>
              <w:rPr>
                <w:sz w:val="20"/>
                <w:szCs w:val="20"/>
              </w:rPr>
              <w:t>Min/max assigned?</w:t>
            </w:r>
          </w:p>
          <w:p w14:paraId="47A0CE3B" w14:textId="77777777" w:rsidR="002E1E10" w:rsidRDefault="002E1E10" w:rsidP="002E1E10">
            <w:pPr>
              <w:widowControl w:val="0"/>
              <w:pBdr>
                <w:top w:val="nil"/>
                <w:left w:val="nil"/>
                <w:bottom w:val="nil"/>
                <w:right w:val="nil"/>
                <w:between w:val="nil"/>
              </w:pBdr>
              <w:rPr>
                <w:sz w:val="20"/>
                <w:szCs w:val="20"/>
              </w:rPr>
            </w:pPr>
          </w:p>
          <w:p w14:paraId="36ED2165" w14:textId="354352C2"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SignalExchange.Overwrite</w:t>
            </w:r>
            <w:proofErr w:type="spellEnd"/>
            <w:r>
              <w:rPr>
                <w:sz w:val="20"/>
                <w:szCs w:val="20"/>
              </w:rPr>
              <w:t xml:space="preserve"> </w:t>
            </w:r>
            <w:r w:rsidRPr="006A4407">
              <w:rPr>
                <w:sz w:val="20"/>
                <w:szCs w:val="20"/>
              </w:rPr>
              <w:t xml:space="preserve">assign a </w:t>
            </w:r>
            <w:r>
              <w:rPr>
                <w:rFonts w:ascii="Courier New" w:hAnsi="Courier New" w:cs="Courier New"/>
                <w:sz w:val="16"/>
                <w:szCs w:val="16"/>
              </w:rPr>
              <w:t xml:space="preserve">min </w:t>
            </w:r>
            <w:r w:rsidRPr="00120F48">
              <w:rPr>
                <w:sz w:val="16"/>
                <w:szCs w:val="16"/>
              </w:rPr>
              <w:t>and</w:t>
            </w:r>
            <w:r>
              <w:rPr>
                <w:rFonts w:ascii="Courier New" w:hAnsi="Courier New" w:cs="Courier New"/>
                <w:sz w:val="16"/>
                <w:szCs w:val="16"/>
              </w:rPr>
              <w:t xml:space="preserve"> max</w:t>
            </w:r>
            <w:r w:rsidRPr="006A4407">
              <w:rPr>
                <w:sz w:val="20"/>
                <w:szCs w:val="20"/>
              </w:rPr>
              <w:t xml:space="preserve"> to the </w:t>
            </w:r>
            <w:r>
              <w:rPr>
                <w:sz w:val="20"/>
                <w:szCs w:val="20"/>
              </w:rPr>
              <w:t>input</w:t>
            </w:r>
            <w:r w:rsidRPr="006A4407">
              <w:rPr>
                <w:sz w:val="20"/>
                <w:szCs w:val="20"/>
              </w:rPr>
              <w:t xml:space="preserve"> variable </w:t>
            </w:r>
            <w:r w:rsidRPr="00957D84">
              <w:rPr>
                <w:rFonts w:ascii="Courier New" w:hAnsi="Courier New" w:cs="Courier New"/>
                <w:sz w:val="16"/>
                <w:szCs w:val="16"/>
              </w:rPr>
              <w:t>u</w:t>
            </w:r>
            <w:r>
              <w:rPr>
                <w:sz w:val="20"/>
                <w:szCs w:val="20"/>
              </w:rPr>
              <w:t>.</w:t>
            </w:r>
          </w:p>
        </w:tc>
        <w:tc>
          <w:tcPr>
            <w:tcW w:w="3825" w:type="dxa"/>
            <w:shd w:val="clear" w:color="auto" w:fill="auto"/>
            <w:tcMar>
              <w:top w:w="100" w:type="dxa"/>
              <w:left w:w="100" w:type="dxa"/>
              <w:bottom w:w="100" w:type="dxa"/>
              <w:right w:w="100" w:type="dxa"/>
            </w:tcMar>
          </w:tcPr>
          <w:p w14:paraId="4226E214" w14:textId="321BD368"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555E2586" w14:textId="77777777">
        <w:tc>
          <w:tcPr>
            <w:tcW w:w="5535" w:type="dxa"/>
            <w:shd w:val="clear" w:color="auto" w:fill="D9D9D9"/>
            <w:tcMar>
              <w:top w:w="100" w:type="dxa"/>
              <w:left w:w="100" w:type="dxa"/>
              <w:bottom w:w="100" w:type="dxa"/>
              <w:right w:w="100" w:type="dxa"/>
            </w:tcMar>
          </w:tcPr>
          <w:p w14:paraId="4D640E98" w14:textId="77777777" w:rsidR="002E1E10" w:rsidRDefault="002E1E10" w:rsidP="002E1E10">
            <w:pPr>
              <w:widowControl w:val="0"/>
              <w:pBdr>
                <w:top w:val="nil"/>
                <w:left w:val="nil"/>
                <w:bottom w:val="nil"/>
                <w:right w:val="nil"/>
                <w:between w:val="nil"/>
              </w:pBdr>
              <w:rPr>
                <w:b/>
                <w:sz w:val="20"/>
                <w:szCs w:val="20"/>
              </w:rPr>
            </w:pPr>
            <w:r>
              <w:rPr>
                <w:b/>
                <w:sz w:val="20"/>
                <w:szCs w:val="20"/>
              </w:rPr>
              <w:t>Measurement Output Signals</w:t>
            </w:r>
          </w:p>
        </w:tc>
        <w:tc>
          <w:tcPr>
            <w:tcW w:w="3825" w:type="dxa"/>
            <w:shd w:val="clear" w:color="auto" w:fill="D9D9D9"/>
            <w:tcMar>
              <w:top w:w="100" w:type="dxa"/>
              <w:left w:w="100" w:type="dxa"/>
              <w:bottom w:w="100" w:type="dxa"/>
              <w:right w:w="100" w:type="dxa"/>
            </w:tcMar>
          </w:tcPr>
          <w:p w14:paraId="1290BAE2" w14:textId="77777777" w:rsidR="002E1E10" w:rsidRDefault="002E1E10" w:rsidP="002E1E10">
            <w:pPr>
              <w:widowControl w:val="0"/>
              <w:pBdr>
                <w:top w:val="nil"/>
                <w:left w:val="nil"/>
                <w:bottom w:val="nil"/>
                <w:right w:val="nil"/>
                <w:between w:val="nil"/>
              </w:pBdr>
              <w:rPr>
                <w:sz w:val="20"/>
                <w:szCs w:val="20"/>
              </w:rPr>
            </w:pPr>
          </w:p>
        </w:tc>
      </w:tr>
      <w:tr w:rsidR="002E1E10" w14:paraId="03AC83CD" w14:textId="77777777">
        <w:tc>
          <w:tcPr>
            <w:tcW w:w="5535" w:type="dxa"/>
            <w:shd w:val="clear" w:color="auto" w:fill="auto"/>
            <w:tcMar>
              <w:top w:w="100" w:type="dxa"/>
              <w:left w:w="100" w:type="dxa"/>
              <w:bottom w:w="100" w:type="dxa"/>
              <w:right w:w="100" w:type="dxa"/>
            </w:tcMar>
          </w:tcPr>
          <w:p w14:paraId="1B106585" w14:textId="0C490234" w:rsidR="002E1E10" w:rsidRDefault="002E1E10" w:rsidP="002E1E10">
            <w:pPr>
              <w:widowControl w:val="0"/>
              <w:pBdr>
                <w:top w:val="nil"/>
                <w:left w:val="nil"/>
                <w:bottom w:val="nil"/>
                <w:right w:val="nil"/>
                <w:between w:val="nil"/>
              </w:pBdr>
              <w:rPr>
                <w:sz w:val="20"/>
                <w:szCs w:val="20"/>
              </w:rPr>
            </w:pPr>
            <w:r>
              <w:rPr>
                <w:sz w:val="20"/>
                <w:szCs w:val="20"/>
              </w:rPr>
              <w:t>Are Modelica signal exchange blocks used?</w:t>
            </w:r>
          </w:p>
        </w:tc>
        <w:tc>
          <w:tcPr>
            <w:tcW w:w="3825" w:type="dxa"/>
            <w:shd w:val="clear" w:color="auto" w:fill="auto"/>
            <w:tcMar>
              <w:top w:w="100" w:type="dxa"/>
              <w:left w:w="100" w:type="dxa"/>
              <w:bottom w:w="100" w:type="dxa"/>
              <w:right w:w="100" w:type="dxa"/>
            </w:tcMar>
          </w:tcPr>
          <w:p w14:paraId="5F1354E3" w14:textId="7E6EE096"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258BB2C4" w14:textId="77777777">
        <w:tc>
          <w:tcPr>
            <w:tcW w:w="5535" w:type="dxa"/>
            <w:shd w:val="clear" w:color="auto" w:fill="auto"/>
            <w:tcMar>
              <w:top w:w="100" w:type="dxa"/>
              <w:left w:w="100" w:type="dxa"/>
              <w:bottom w:w="100" w:type="dxa"/>
              <w:right w:w="100" w:type="dxa"/>
            </w:tcMar>
          </w:tcPr>
          <w:p w14:paraId="17D27314" w14:textId="3C90854B" w:rsidR="002E1E10" w:rsidRDefault="002E1E10" w:rsidP="002E1E10">
            <w:pPr>
              <w:widowControl w:val="0"/>
              <w:pBdr>
                <w:top w:val="nil"/>
                <w:left w:val="nil"/>
                <w:bottom w:val="nil"/>
                <w:right w:val="nil"/>
                <w:between w:val="nil"/>
              </w:pBdr>
              <w:rPr>
                <w:sz w:val="20"/>
                <w:szCs w:val="20"/>
              </w:rPr>
            </w:pPr>
            <w:r>
              <w:rPr>
                <w:sz w:val="20"/>
                <w:szCs w:val="20"/>
              </w:rPr>
              <w:t>Reasonable set of measurement output signals?</w:t>
            </w:r>
          </w:p>
        </w:tc>
        <w:tc>
          <w:tcPr>
            <w:tcW w:w="3825" w:type="dxa"/>
            <w:shd w:val="clear" w:color="auto" w:fill="auto"/>
            <w:tcMar>
              <w:top w:w="100" w:type="dxa"/>
              <w:left w:w="100" w:type="dxa"/>
              <w:bottom w:w="100" w:type="dxa"/>
              <w:right w:w="100" w:type="dxa"/>
            </w:tcMar>
          </w:tcPr>
          <w:p w14:paraId="7F95813B" w14:textId="1E8E26B3" w:rsidR="002E1E10" w:rsidRDefault="0058034E" w:rsidP="002E1E10">
            <w:pPr>
              <w:widowControl w:val="0"/>
              <w:pBdr>
                <w:top w:val="nil"/>
                <w:left w:val="nil"/>
                <w:bottom w:val="nil"/>
                <w:right w:val="nil"/>
                <w:between w:val="nil"/>
              </w:pBdr>
              <w:rPr>
                <w:sz w:val="20"/>
                <w:szCs w:val="20"/>
              </w:rPr>
            </w:pPr>
            <w:del w:id="103" w:author="Filip Jorissen" w:date="2022-03-28T21:32:00Z">
              <w:r w:rsidDel="00656A06">
                <w:rPr>
                  <w:sz w:val="20"/>
                  <w:szCs w:val="20"/>
                </w:rPr>
                <w:delText>V</w:delText>
              </w:r>
            </w:del>
            <w:ins w:id="104" w:author="Filip Jorissen" w:date="2022-03-28T21:32:00Z">
              <w:r w:rsidR="00656A06">
                <w:rPr>
                  <w:sz w:val="20"/>
                  <w:szCs w:val="20"/>
                </w:rPr>
                <w:t>Some v</w:t>
              </w:r>
            </w:ins>
            <w:r>
              <w:rPr>
                <w:sz w:val="20"/>
                <w:szCs w:val="20"/>
              </w:rPr>
              <w:t xml:space="preserve">olumetric flow rates seem </w:t>
            </w:r>
            <w:r w:rsidR="005D2AE3">
              <w:rPr>
                <w:sz w:val="20"/>
                <w:szCs w:val="20"/>
              </w:rPr>
              <w:t>un</w:t>
            </w:r>
            <w:r>
              <w:rPr>
                <w:sz w:val="20"/>
                <w:szCs w:val="20"/>
              </w:rPr>
              <w:t>realistic</w:t>
            </w:r>
            <w:ins w:id="105" w:author="Filip Jorissen" w:date="2022-03-28T21:32:00Z">
              <w:r w:rsidR="00656A06">
                <w:rPr>
                  <w:sz w:val="20"/>
                  <w:szCs w:val="20"/>
                </w:rPr>
                <w:t xml:space="preserve"> but can be allowed</w:t>
              </w:r>
            </w:ins>
            <w:r>
              <w:rPr>
                <w:sz w:val="20"/>
                <w:szCs w:val="20"/>
              </w:rPr>
              <w:t>.</w:t>
            </w:r>
          </w:p>
        </w:tc>
      </w:tr>
      <w:tr w:rsidR="002E1E10" w14:paraId="477919A5" w14:textId="77777777">
        <w:tc>
          <w:tcPr>
            <w:tcW w:w="5535" w:type="dxa"/>
            <w:shd w:val="clear" w:color="auto" w:fill="auto"/>
            <w:tcMar>
              <w:top w:w="100" w:type="dxa"/>
              <w:left w:w="100" w:type="dxa"/>
              <w:bottom w:w="100" w:type="dxa"/>
              <w:right w:w="100" w:type="dxa"/>
            </w:tcMar>
          </w:tcPr>
          <w:p w14:paraId="1A00EBAA" w14:textId="77777777" w:rsidR="002E1E10" w:rsidRDefault="002E1E10" w:rsidP="002E1E10">
            <w:pPr>
              <w:widowControl w:val="0"/>
              <w:pBdr>
                <w:top w:val="nil"/>
                <w:left w:val="nil"/>
                <w:bottom w:val="nil"/>
                <w:right w:val="nil"/>
                <w:between w:val="nil"/>
              </w:pBdr>
              <w:rPr>
                <w:sz w:val="20"/>
                <w:szCs w:val="20"/>
              </w:rPr>
            </w:pPr>
            <w:r>
              <w:rPr>
                <w:sz w:val="20"/>
                <w:szCs w:val="20"/>
              </w:rPr>
              <w:t>I</w:t>
            </w:r>
            <w:r w:rsidRPr="00BA3C95">
              <w:rPr>
                <w:sz w:val="20"/>
                <w:szCs w:val="20"/>
              </w:rPr>
              <w:t>s at least one, and more if necessary, of the following KPI labels used to account for equipment power/fuel consumptions for KPI calculation?  Is power consumption from all relevant equipment tagged? {</w:t>
            </w:r>
            <w:proofErr w:type="spellStart"/>
            <w:r w:rsidRPr="00BA3C95">
              <w:rPr>
                <w:sz w:val="20"/>
                <w:szCs w:val="20"/>
              </w:rPr>
              <w:t>ElectricPower</w:t>
            </w:r>
            <w:proofErr w:type="spellEnd"/>
            <w:r w:rsidRPr="00BA3C95">
              <w:rPr>
                <w:sz w:val="20"/>
                <w:szCs w:val="20"/>
              </w:rPr>
              <w:t xml:space="preserve">, </w:t>
            </w:r>
            <w:proofErr w:type="spellStart"/>
            <w:r w:rsidRPr="00BA3C95">
              <w:rPr>
                <w:sz w:val="20"/>
                <w:szCs w:val="20"/>
              </w:rPr>
              <w:t>DistrictHeatingPower</w:t>
            </w:r>
            <w:proofErr w:type="spellEnd"/>
            <w:r w:rsidRPr="00BA3C95">
              <w:rPr>
                <w:sz w:val="20"/>
                <w:szCs w:val="20"/>
              </w:rPr>
              <w:t xml:space="preserve">, </w:t>
            </w:r>
            <w:proofErr w:type="spellStart"/>
            <w:r w:rsidRPr="00BA3C95">
              <w:rPr>
                <w:sz w:val="20"/>
                <w:szCs w:val="20"/>
              </w:rPr>
              <w:t>GasPower</w:t>
            </w:r>
            <w:proofErr w:type="spellEnd"/>
            <w:r w:rsidRPr="00BA3C95">
              <w:rPr>
                <w:sz w:val="20"/>
                <w:szCs w:val="20"/>
              </w:rPr>
              <w:t xml:space="preserve">, </w:t>
            </w:r>
            <w:proofErr w:type="spellStart"/>
            <w:r w:rsidRPr="00BA3C95">
              <w:rPr>
                <w:sz w:val="20"/>
                <w:szCs w:val="20"/>
              </w:rPr>
              <w:t>BiomassPower</w:t>
            </w:r>
            <w:proofErr w:type="spellEnd"/>
            <w:r w:rsidRPr="00BA3C95">
              <w:rPr>
                <w:sz w:val="20"/>
                <w:szCs w:val="20"/>
              </w:rPr>
              <w:t xml:space="preserve">, or </w:t>
            </w:r>
            <w:proofErr w:type="spellStart"/>
            <w:r w:rsidRPr="00BA3C95">
              <w:rPr>
                <w:sz w:val="20"/>
                <w:szCs w:val="20"/>
              </w:rPr>
              <w:t>SolarThermalPower</w:t>
            </w:r>
            <w:proofErr w:type="spellEnd"/>
            <w:r w:rsidRPr="00BA3C95">
              <w:rPr>
                <w:sz w:val="20"/>
                <w:szCs w:val="20"/>
              </w:rPr>
              <w:t>}</w:t>
            </w:r>
          </w:p>
          <w:p w14:paraId="0F6C7063" w14:textId="77777777" w:rsidR="002E1E10" w:rsidRDefault="002E1E10" w:rsidP="002E1E10">
            <w:pPr>
              <w:widowControl w:val="0"/>
              <w:pBdr>
                <w:top w:val="nil"/>
                <w:left w:val="nil"/>
                <w:bottom w:val="nil"/>
                <w:right w:val="nil"/>
                <w:between w:val="nil"/>
              </w:pBdr>
              <w:rPr>
                <w:sz w:val="20"/>
                <w:szCs w:val="20"/>
              </w:rPr>
            </w:pPr>
          </w:p>
          <w:p w14:paraId="7B55C644" w14:textId="4E203C23"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use</w:t>
            </w:r>
            <w:r w:rsidRPr="006A4407">
              <w:rPr>
                <w:sz w:val="20"/>
                <w:szCs w:val="20"/>
              </w:rPr>
              <w:t xml:space="preserve"> the </w:t>
            </w:r>
            <w:r>
              <w:rPr>
                <w:sz w:val="20"/>
                <w:szCs w:val="20"/>
              </w:rPr>
              <w:t>parameter</w:t>
            </w:r>
            <w:r w:rsidRPr="006A4407">
              <w:rPr>
                <w:sz w:val="20"/>
                <w:szCs w:val="20"/>
              </w:rPr>
              <w:t xml:space="preserve"> </w:t>
            </w:r>
            <w:r>
              <w:rPr>
                <w:rFonts w:ascii="Courier New" w:hAnsi="Courier New" w:cs="Courier New"/>
                <w:sz w:val="16"/>
                <w:szCs w:val="16"/>
              </w:rPr>
              <w:t>KPIs</w:t>
            </w:r>
            <w:r>
              <w:rPr>
                <w:sz w:val="20"/>
                <w:szCs w:val="20"/>
              </w:rPr>
              <w:t>.</w:t>
            </w:r>
          </w:p>
        </w:tc>
        <w:tc>
          <w:tcPr>
            <w:tcW w:w="3825" w:type="dxa"/>
            <w:shd w:val="clear" w:color="auto" w:fill="auto"/>
            <w:tcMar>
              <w:top w:w="100" w:type="dxa"/>
              <w:left w:w="100" w:type="dxa"/>
              <w:bottom w:w="100" w:type="dxa"/>
              <w:right w:w="100" w:type="dxa"/>
            </w:tcMar>
          </w:tcPr>
          <w:p w14:paraId="24A42055" w14:textId="5B01666C"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28497E86" w14:textId="77777777">
        <w:tc>
          <w:tcPr>
            <w:tcW w:w="5535" w:type="dxa"/>
            <w:shd w:val="clear" w:color="auto" w:fill="auto"/>
            <w:tcMar>
              <w:top w:w="100" w:type="dxa"/>
              <w:left w:w="100" w:type="dxa"/>
              <w:bottom w:w="100" w:type="dxa"/>
              <w:right w:w="100" w:type="dxa"/>
            </w:tcMar>
          </w:tcPr>
          <w:p w14:paraId="367939F8" w14:textId="77777777" w:rsidR="002E1E10" w:rsidRDefault="002E1E10" w:rsidP="002E1E10">
            <w:pPr>
              <w:widowControl w:val="0"/>
              <w:pBdr>
                <w:top w:val="nil"/>
                <w:left w:val="nil"/>
                <w:bottom w:val="nil"/>
                <w:right w:val="nil"/>
                <w:between w:val="nil"/>
              </w:pBdr>
              <w:rPr>
                <w:sz w:val="20"/>
                <w:szCs w:val="20"/>
              </w:rPr>
            </w:pPr>
            <w:r>
              <w:rPr>
                <w:sz w:val="20"/>
                <w:szCs w:val="20"/>
              </w:rPr>
              <w:t>Are all necessary zone temperatures tagged with one of the following KPI labels for KPI calculations and appropriate zone identifier(s) given?</w:t>
            </w:r>
            <w:r>
              <w:rPr>
                <w:sz w:val="20"/>
                <w:szCs w:val="20"/>
              </w:rPr>
              <w:br/>
              <w:t>{</w:t>
            </w:r>
            <w:proofErr w:type="spellStart"/>
            <w:r w:rsidRPr="00684C85">
              <w:rPr>
                <w:sz w:val="20"/>
                <w:szCs w:val="20"/>
              </w:rPr>
              <w:t>AirZoneTemperature</w:t>
            </w:r>
            <w:proofErr w:type="spellEnd"/>
            <w:r w:rsidRPr="00684C85">
              <w:rPr>
                <w:sz w:val="20"/>
                <w:szCs w:val="20"/>
              </w:rPr>
              <w:t xml:space="preserve"> or </w:t>
            </w:r>
            <w:proofErr w:type="spellStart"/>
            <w:r w:rsidRPr="00684C85">
              <w:rPr>
                <w:sz w:val="20"/>
                <w:szCs w:val="20"/>
              </w:rPr>
              <w:t>OperativeZoneTemperature</w:t>
            </w:r>
            <w:proofErr w:type="spellEnd"/>
            <w:r>
              <w:rPr>
                <w:sz w:val="20"/>
                <w:szCs w:val="20"/>
              </w:rPr>
              <w:t>}</w:t>
            </w:r>
          </w:p>
          <w:p w14:paraId="3089E31B" w14:textId="77777777" w:rsidR="002E1E10" w:rsidRDefault="002E1E10" w:rsidP="002E1E10">
            <w:pPr>
              <w:widowControl w:val="0"/>
              <w:pBdr>
                <w:top w:val="nil"/>
                <w:left w:val="nil"/>
                <w:bottom w:val="nil"/>
                <w:right w:val="nil"/>
                <w:between w:val="nil"/>
              </w:pBdr>
              <w:rPr>
                <w:sz w:val="20"/>
                <w:szCs w:val="20"/>
              </w:rPr>
            </w:pPr>
          </w:p>
          <w:p w14:paraId="0BD9B4B3" w14:textId="34DA51DC"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use</w:t>
            </w:r>
            <w:r w:rsidRPr="006A4407">
              <w:rPr>
                <w:sz w:val="20"/>
                <w:szCs w:val="20"/>
              </w:rPr>
              <w:t xml:space="preserve"> the </w:t>
            </w:r>
            <w:r>
              <w:rPr>
                <w:sz w:val="20"/>
                <w:szCs w:val="20"/>
              </w:rPr>
              <w:t>parameters</w:t>
            </w:r>
            <w:r w:rsidRPr="006A4407">
              <w:rPr>
                <w:sz w:val="20"/>
                <w:szCs w:val="20"/>
              </w:rPr>
              <w:t xml:space="preserve"> </w:t>
            </w:r>
            <w:r>
              <w:rPr>
                <w:rFonts w:ascii="Courier New" w:hAnsi="Courier New" w:cs="Courier New"/>
                <w:sz w:val="16"/>
                <w:szCs w:val="16"/>
              </w:rPr>
              <w:t>KPIs</w:t>
            </w:r>
            <w:r>
              <w:rPr>
                <w:sz w:val="20"/>
                <w:szCs w:val="20"/>
              </w:rPr>
              <w:t xml:space="preserve"> and </w:t>
            </w:r>
            <w:r w:rsidRPr="00120F48">
              <w:rPr>
                <w:rFonts w:ascii="Courier New" w:hAnsi="Courier New" w:cs="Courier New"/>
                <w:sz w:val="16"/>
                <w:szCs w:val="16"/>
              </w:rPr>
              <w:t>zone</w:t>
            </w:r>
            <w:r>
              <w:rPr>
                <w:sz w:val="20"/>
                <w:szCs w:val="20"/>
              </w:rPr>
              <w:t>.</w:t>
            </w:r>
          </w:p>
        </w:tc>
        <w:tc>
          <w:tcPr>
            <w:tcW w:w="3825" w:type="dxa"/>
            <w:shd w:val="clear" w:color="auto" w:fill="auto"/>
            <w:tcMar>
              <w:top w:w="100" w:type="dxa"/>
              <w:left w:w="100" w:type="dxa"/>
              <w:bottom w:w="100" w:type="dxa"/>
              <w:right w:w="100" w:type="dxa"/>
            </w:tcMar>
          </w:tcPr>
          <w:p w14:paraId="39F5DDC4" w14:textId="2C117C43"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5DF3486D" w14:textId="77777777">
        <w:tc>
          <w:tcPr>
            <w:tcW w:w="5535" w:type="dxa"/>
            <w:shd w:val="clear" w:color="auto" w:fill="auto"/>
            <w:tcMar>
              <w:top w:w="100" w:type="dxa"/>
              <w:left w:w="100" w:type="dxa"/>
              <w:bottom w:w="100" w:type="dxa"/>
              <w:right w:w="100" w:type="dxa"/>
            </w:tcMar>
          </w:tcPr>
          <w:p w14:paraId="65BF1D45" w14:textId="77777777" w:rsidR="002E1E10" w:rsidRDefault="002E1E10" w:rsidP="002E1E10">
            <w:pPr>
              <w:widowControl w:val="0"/>
              <w:pBdr>
                <w:top w:val="nil"/>
                <w:left w:val="nil"/>
                <w:bottom w:val="nil"/>
                <w:right w:val="nil"/>
                <w:between w:val="nil"/>
              </w:pBdr>
              <w:rPr>
                <w:sz w:val="20"/>
                <w:szCs w:val="20"/>
              </w:rPr>
            </w:pPr>
            <w:r>
              <w:rPr>
                <w:sz w:val="20"/>
                <w:szCs w:val="20"/>
              </w:rPr>
              <w:t>Are all zone CO2 measurements tagged with the following KPI label for KPI calculations and appropriate zone identifier(s) given?</w:t>
            </w:r>
            <w:r>
              <w:rPr>
                <w:sz w:val="20"/>
                <w:szCs w:val="20"/>
              </w:rPr>
              <w:br/>
              <w:t>{</w:t>
            </w:r>
            <w:r w:rsidRPr="00684C85">
              <w:rPr>
                <w:sz w:val="20"/>
                <w:szCs w:val="20"/>
              </w:rPr>
              <w:t>CO2Concentration</w:t>
            </w:r>
            <w:r>
              <w:rPr>
                <w:sz w:val="20"/>
                <w:szCs w:val="20"/>
              </w:rPr>
              <w:t>}</w:t>
            </w:r>
          </w:p>
          <w:p w14:paraId="04EA6BA9" w14:textId="77777777" w:rsidR="002E1E10" w:rsidRDefault="002E1E10" w:rsidP="002E1E10">
            <w:pPr>
              <w:widowControl w:val="0"/>
              <w:pBdr>
                <w:top w:val="nil"/>
                <w:left w:val="nil"/>
                <w:bottom w:val="nil"/>
                <w:right w:val="nil"/>
                <w:between w:val="nil"/>
              </w:pBdr>
              <w:rPr>
                <w:sz w:val="20"/>
                <w:szCs w:val="20"/>
              </w:rPr>
            </w:pPr>
          </w:p>
          <w:p w14:paraId="6259CBB4" w14:textId="3030E592"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use</w:t>
            </w:r>
            <w:r w:rsidRPr="006A4407">
              <w:rPr>
                <w:sz w:val="20"/>
                <w:szCs w:val="20"/>
              </w:rPr>
              <w:t xml:space="preserve"> the </w:t>
            </w:r>
            <w:r>
              <w:rPr>
                <w:sz w:val="20"/>
                <w:szCs w:val="20"/>
              </w:rPr>
              <w:t>parameters</w:t>
            </w:r>
            <w:r w:rsidRPr="006A4407">
              <w:rPr>
                <w:sz w:val="20"/>
                <w:szCs w:val="20"/>
              </w:rPr>
              <w:t xml:space="preserve"> </w:t>
            </w:r>
            <w:r>
              <w:rPr>
                <w:rFonts w:ascii="Courier New" w:hAnsi="Courier New" w:cs="Courier New"/>
                <w:sz w:val="16"/>
                <w:szCs w:val="16"/>
              </w:rPr>
              <w:t>KPIs</w:t>
            </w:r>
            <w:r>
              <w:rPr>
                <w:sz w:val="20"/>
                <w:szCs w:val="20"/>
              </w:rPr>
              <w:t xml:space="preserve"> and </w:t>
            </w:r>
            <w:r w:rsidRPr="00957D84">
              <w:rPr>
                <w:rFonts w:ascii="Courier New" w:hAnsi="Courier New" w:cs="Courier New"/>
                <w:sz w:val="16"/>
                <w:szCs w:val="16"/>
              </w:rPr>
              <w:t>zone</w:t>
            </w:r>
            <w:r>
              <w:rPr>
                <w:sz w:val="20"/>
                <w:szCs w:val="20"/>
              </w:rPr>
              <w:t>.</w:t>
            </w:r>
          </w:p>
        </w:tc>
        <w:tc>
          <w:tcPr>
            <w:tcW w:w="3825" w:type="dxa"/>
            <w:shd w:val="clear" w:color="auto" w:fill="auto"/>
            <w:tcMar>
              <w:top w:w="100" w:type="dxa"/>
              <w:left w:w="100" w:type="dxa"/>
              <w:bottom w:w="100" w:type="dxa"/>
              <w:right w:w="100" w:type="dxa"/>
            </w:tcMar>
          </w:tcPr>
          <w:p w14:paraId="29E8AAF5" w14:textId="416BEE49"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2543A449" w14:textId="77777777" w:rsidTr="0090055A">
        <w:trPr>
          <w:trHeight w:val="402"/>
        </w:trPr>
        <w:tc>
          <w:tcPr>
            <w:tcW w:w="5535" w:type="dxa"/>
            <w:shd w:val="clear" w:color="auto" w:fill="auto"/>
            <w:tcMar>
              <w:top w:w="100" w:type="dxa"/>
              <w:left w:w="100" w:type="dxa"/>
              <w:bottom w:w="100" w:type="dxa"/>
              <w:right w:w="100" w:type="dxa"/>
            </w:tcMar>
          </w:tcPr>
          <w:p w14:paraId="1E697CD5" w14:textId="77777777" w:rsidR="002E1E10" w:rsidRDefault="002E1E10" w:rsidP="002E1E10">
            <w:pPr>
              <w:widowControl w:val="0"/>
              <w:pBdr>
                <w:top w:val="nil"/>
                <w:left w:val="nil"/>
                <w:bottom w:val="nil"/>
                <w:right w:val="nil"/>
                <w:between w:val="nil"/>
              </w:pBdr>
              <w:rPr>
                <w:sz w:val="20"/>
                <w:szCs w:val="20"/>
              </w:rPr>
            </w:pPr>
            <w:r>
              <w:rPr>
                <w:sz w:val="20"/>
                <w:szCs w:val="20"/>
              </w:rPr>
              <w:t>Units assigned?</w:t>
            </w:r>
          </w:p>
          <w:p w14:paraId="5F242601" w14:textId="77777777" w:rsidR="002E1E10" w:rsidRDefault="002E1E10" w:rsidP="002E1E10">
            <w:pPr>
              <w:widowControl w:val="0"/>
              <w:pBdr>
                <w:top w:val="nil"/>
                <w:left w:val="nil"/>
                <w:bottom w:val="nil"/>
                <w:right w:val="nil"/>
                <w:between w:val="nil"/>
              </w:pBdr>
              <w:rPr>
                <w:sz w:val="20"/>
                <w:szCs w:val="20"/>
              </w:rPr>
            </w:pPr>
          </w:p>
          <w:p w14:paraId="268797C0" w14:textId="273A9D5F"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xml:space="preserve"> </w:t>
            </w:r>
            <w:r w:rsidRPr="006A4407">
              <w:rPr>
                <w:sz w:val="20"/>
                <w:szCs w:val="20"/>
              </w:rPr>
              <w:t xml:space="preserve">assign a </w:t>
            </w:r>
            <w:r w:rsidRPr="00120F48">
              <w:rPr>
                <w:rFonts w:ascii="Courier New" w:hAnsi="Courier New" w:cs="Courier New"/>
                <w:sz w:val="16"/>
                <w:szCs w:val="16"/>
              </w:rPr>
              <w:t>unit</w:t>
            </w:r>
            <w:r w:rsidRPr="006A4407">
              <w:rPr>
                <w:sz w:val="20"/>
                <w:szCs w:val="20"/>
              </w:rPr>
              <w:t xml:space="preserve"> to the output variable </w:t>
            </w:r>
            <w:r w:rsidRPr="00120F48">
              <w:rPr>
                <w:rFonts w:ascii="Courier New" w:hAnsi="Courier New" w:cs="Courier New"/>
                <w:sz w:val="16"/>
                <w:szCs w:val="16"/>
              </w:rPr>
              <w:t>y</w:t>
            </w:r>
            <w:r>
              <w:rPr>
                <w:sz w:val="20"/>
                <w:szCs w:val="20"/>
              </w:rPr>
              <w:t>.</w:t>
            </w:r>
          </w:p>
        </w:tc>
        <w:tc>
          <w:tcPr>
            <w:tcW w:w="3825" w:type="dxa"/>
            <w:shd w:val="clear" w:color="auto" w:fill="auto"/>
            <w:tcMar>
              <w:top w:w="100" w:type="dxa"/>
              <w:left w:w="100" w:type="dxa"/>
              <w:bottom w:w="100" w:type="dxa"/>
              <w:right w:w="100" w:type="dxa"/>
            </w:tcMar>
          </w:tcPr>
          <w:p w14:paraId="3AD555A6" w14:textId="6AE3E08A"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2826B38E" w14:textId="77777777" w:rsidTr="0090055A">
        <w:trPr>
          <w:trHeight w:val="411"/>
        </w:trPr>
        <w:tc>
          <w:tcPr>
            <w:tcW w:w="5535" w:type="dxa"/>
            <w:shd w:val="clear" w:color="auto" w:fill="auto"/>
            <w:tcMar>
              <w:top w:w="100" w:type="dxa"/>
              <w:left w:w="100" w:type="dxa"/>
              <w:bottom w:w="100" w:type="dxa"/>
              <w:right w:w="100" w:type="dxa"/>
            </w:tcMar>
          </w:tcPr>
          <w:p w14:paraId="35765714" w14:textId="77777777" w:rsidR="002E1E10" w:rsidRDefault="002E1E10" w:rsidP="002E1E10">
            <w:pPr>
              <w:widowControl w:val="0"/>
              <w:pBdr>
                <w:top w:val="nil"/>
                <w:left w:val="nil"/>
                <w:bottom w:val="nil"/>
                <w:right w:val="nil"/>
                <w:between w:val="nil"/>
              </w:pBdr>
              <w:rPr>
                <w:sz w:val="20"/>
                <w:szCs w:val="20"/>
              </w:rPr>
            </w:pPr>
            <w:r>
              <w:rPr>
                <w:sz w:val="20"/>
                <w:szCs w:val="20"/>
              </w:rPr>
              <w:t>Descriptions assigned?</w:t>
            </w:r>
          </w:p>
          <w:p w14:paraId="0C6A3342" w14:textId="77777777" w:rsidR="002E1E10" w:rsidRDefault="002E1E10" w:rsidP="002E1E10">
            <w:pPr>
              <w:widowControl w:val="0"/>
              <w:pBdr>
                <w:top w:val="nil"/>
                <w:left w:val="nil"/>
                <w:bottom w:val="nil"/>
                <w:right w:val="nil"/>
                <w:between w:val="nil"/>
              </w:pBdr>
              <w:rPr>
                <w:sz w:val="20"/>
                <w:szCs w:val="20"/>
              </w:rPr>
            </w:pPr>
          </w:p>
          <w:p w14:paraId="611A2F1E" w14:textId="613D250B"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xml:space="preserve"> use</w:t>
            </w:r>
            <w:r w:rsidRPr="006A4407">
              <w:rPr>
                <w:sz w:val="20"/>
                <w:szCs w:val="20"/>
              </w:rPr>
              <w:t xml:space="preserve"> the </w:t>
            </w:r>
            <w:r>
              <w:rPr>
                <w:sz w:val="20"/>
                <w:szCs w:val="20"/>
              </w:rPr>
              <w:t>parameter</w:t>
            </w:r>
            <w:r w:rsidRPr="006A4407">
              <w:rPr>
                <w:sz w:val="20"/>
                <w:szCs w:val="20"/>
              </w:rPr>
              <w:t xml:space="preserve"> </w:t>
            </w:r>
            <w:r w:rsidRPr="00957D84">
              <w:rPr>
                <w:rFonts w:ascii="Courier New" w:hAnsi="Courier New" w:cs="Courier New"/>
                <w:sz w:val="16"/>
                <w:szCs w:val="16"/>
              </w:rPr>
              <w:t>description</w:t>
            </w:r>
            <w:r>
              <w:rPr>
                <w:sz w:val="20"/>
                <w:szCs w:val="20"/>
              </w:rPr>
              <w:t>.</w:t>
            </w:r>
          </w:p>
        </w:tc>
        <w:tc>
          <w:tcPr>
            <w:tcW w:w="3825" w:type="dxa"/>
            <w:shd w:val="clear" w:color="auto" w:fill="auto"/>
            <w:tcMar>
              <w:top w:w="100" w:type="dxa"/>
              <w:left w:w="100" w:type="dxa"/>
              <w:bottom w:w="100" w:type="dxa"/>
              <w:right w:w="100" w:type="dxa"/>
            </w:tcMar>
          </w:tcPr>
          <w:p w14:paraId="448E74E1" w14:textId="5146548A"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0F916410" w14:textId="77777777">
        <w:tc>
          <w:tcPr>
            <w:tcW w:w="5535" w:type="dxa"/>
            <w:shd w:val="clear" w:color="auto" w:fill="D9D9D9"/>
            <w:tcMar>
              <w:top w:w="100" w:type="dxa"/>
              <w:left w:w="100" w:type="dxa"/>
              <w:bottom w:w="100" w:type="dxa"/>
              <w:right w:w="100" w:type="dxa"/>
            </w:tcMar>
          </w:tcPr>
          <w:p w14:paraId="2F025C56" w14:textId="77777777" w:rsidR="002E1E10" w:rsidRDefault="002E1E10" w:rsidP="002E1E10">
            <w:pPr>
              <w:widowControl w:val="0"/>
              <w:pBdr>
                <w:top w:val="nil"/>
                <w:left w:val="nil"/>
                <w:bottom w:val="nil"/>
                <w:right w:val="nil"/>
                <w:between w:val="nil"/>
              </w:pBdr>
              <w:rPr>
                <w:b/>
                <w:sz w:val="20"/>
                <w:szCs w:val="20"/>
              </w:rPr>
            </w:pPr>
            <w:r>
              <w:rPr>
                <w:b/>
                <w:sz w:val="20"/>
                <w:szCs w:val="20"/>
              </w:rPr>
              <w:t>Compilation and Simulation</w:t>
            </w:r>
          </w:p>
        </w:tc>
        <w:tc>
          <w:tcPr>
            <w:tcW w:w="3825" w:type="dxa"/>
            <w:shd w:val="clear" w:color="auto" w:fill="D9D9D9"/>
            <w:tcMar>
              <w:top w:w="100" w:type="dxa"/>
              <w:left w:w="100" w:type="dxa"/>
              <w:bottom w:w="100" w:type="dxa"/>
              <w:right w:w="100" w:type="dxa"/>
            </w:tcMar>
          </w:tcPr>
          <w:p w14:paraId="089D2497" w14:textId="77777777" w:rsidR="002E1E10" w:rsidRDefault="002E1E10" w:rsidP="002E1E10">
            <w:pPr>
              <w:widowControl w:val="0"/>
              <w:pBdr>
                <w:top w:val="nil"/>
                <w:left w:val="nil"/>
                <w:bottom w:val="nil"/>
                <w:right w:val="nil"/>
                <w:between w:val="nil"/>
              </w:pBdr>
              <w:rPr>
                <w:b/>
                <w:sz w:val="20"/>
                <w:szCs w:val="20"/>
              </w:rPr>
            </w:pPr>
          </w:p>
        </w:tc>
      </w:tr>
      <w:tr w:rsidR="002E1E10" w14:paraId="7D878A28" w14:textId="77777777">
        <w:tc>
          <w:tcPr>
            <w:tcW w:w="5535" w:type="dxa"/>
            <w:tcMar>
              <w:top w:w="100" w:type="dxa"/>
              <w:left w:w="100" w:type="dxa"/>
              <w:bottom w:w="100" w:type="dxa"/>
              <w:right w:w="100" w:type="dxa"/>
            </w:tcMar>
          </w:tcPr>
          <w:p w14:paraId="269EE656" w14:textId="7B9D8106" w:rsidR="002E1E10" w:rsidRDefault="002E1E10" w:rsidP="002E1E10">
            <w:pPr>
              <w:widowControl w:val="0"/>
              <w:pBdr>
                <w:top w:val="nil"/>
                <w:left w:val="nil"/>
                <w:bottom w:val="nil"/>
                <w:right w:val="nil"/>
                <w:between w:val="nil"/>
              </w:pBdr>
              <w:rPr>
                <w:sz w:val="20"/>
                <w:szCs w:val="20"/>
              </w:rPr>
            </w:pPr>
            <w:r>
              <w:rPr>
                <w:sz w:val="20"/>
                <w:szCs w:val="20"/>
              </w:rPr>
              <w:t>Uses official library release versions (with Modelica “Uses” statement)?</w:t>
            </w:r>
          </w:p>
        </w:tc>
        <w:tc>
          <w:tcPr>
            <w:tcW w:w="3825" w:type="dxa"/>
            <w:tcMar>
              <w:top w:w="100" w:type="dxa"/>
              <w:left w:w="100" w:type="dxa"/>
              <w:bottom w:w="100" w:type="dxa"/>
              <w:right w:w="100" w:type="dxa"/>
            </w:tcMar>
          </w:tcPr>
          <w:p w14:paraId="128DBCB6" w14:textId="224890AC" w:rsidR="002E1E10" w:rsidDel="00656A06" w:rsidRDefault="0058034E" w:rsidP="002E1E10">
            <w:pPr>
              <w:widowControl w:val="0"/>
              <w:pBdr>
                <w:top w:val="nil"/>
                <w:left w:val="nil"/>
                <w:bottom w:val="nil"/>
                <w:right w:val="nil"/>
                <w:between w:val="nil"/>
              </w:pBdr>
              <w:rPr>
                <w:del w:id="106" w:author="Filip Jorissen" w:date="2022-03-28T21:34:00Z"/>
                <w:sz w:val="20"/>
                <w:szCs w:val="20"/>
              </w:rPr>
            </w:pPr>
            <w:commentRangeStart w:id="107"/>
            <w:del w:id="108" w:author="Filip Jorissen" w:date="2022-03-28T21:34:00Z">
              <w:r w:rsidDel="00656A06">
                <w:rPr>
                  <w:sz w:val="20"/>
                  <w:szCs w:val="20"/>
                </w:rPr>
                <w:delText>No</w:delText>
              </w:r>
            </w:del>
          </w:p>
          <w:p w14:paraId="38F72D09" w14:textId="31E503AF" w:rsidR="002E1BFC" w:rsidRDefault="002E1BFC" w:rsidP="002E1E10">
            <w:pPr>
              <w:widowControl w:val="0"/>
              <w:pBdr>
                <w:top w:val="nil"/>
                <w:left w:val="nil"/>
                <w:bottom w:val="nil"/>
                <w:right w:val="nil"/>
                <w:between w:val="nil"/>
              </w:pBdr>
              <w:rPr>
                <w:sz w:val="20"/>
                <w:szCs w:val="20"/>
              </w:rPr>
            </w:pPr>
            <w:del w:id="109" w:author="Filip Jorissen" w:date="2022-03-28T21:34:00Z">
              <w:r w:rsidDel="00656A06">
                <w:rPr>
                  <w:sz w:val="20"/>
                  <w:szCs w:val="20"/>
                </w:rPr>
                <w:delText>The model uses v8.0.0 but this release is not available in github yet.</w:delText>
              </w:r>
              <w:commentRangeEnd w:id="107"/>
              <w:r w:rsidR="004D0F68" w:rsidDel="00656A06">
                <w:rPr>
                  <w:rStyle w:val="CommentReference"/>
                </w:rPr>
                <w:commentReference w:id="107"/>
              </w:r>
            </w:del>
            <w:ins w:id="110" w:author="Filip Jorissen" w:date="2022-03-28T21:34:00Z">
              <w:r w:rsidR="00656A06">
                <w:rPr>
                  <w:sz w:val="20"/>
                  <w:szCs w:val="20"/>
                </w:rPr>
                <w:t>Yes</w:t>
              </w:r>
            </w:ins>
          </w:p>
        </w:tc>
      </w:tr>
      <w:tr w:rsidR="002E1E10" w14:paraId="7B97D1B3" w14:textId="77777777">
        <w:tc>
          <w:tcPr>
            <w:tcW w:w="5535" w:type="dxa"/>
            <w:tcMar>
              <w:top w:w="100" w:type="dxa"/>
              <w:left w:w="100" w:type="dxa"/>
              <w:bottom w:w="100" w:type="dxa"/>
              <w:right w:w="100" w:type="dxa"/>
            </w:tcMar>
          </w:tcPr>
          <w:p w14:paraId="57B87DEC" w14:textId="3DB81AF2" w:rsidR="002E1E10" w:rsidRDefault="002E1E10" w:rsidP="002E1E10">
            <w:pPr>
              <w:widowControl w:val="0"/>
              <w:pBdr>
                <w:top w:val="nil"/>
                <w:left w:val="nil"/>
                <w:bottom w:val="nil"/>
                <w:right w:val="nil"/>
                <w:between w:val="nil"/>
              </w:pBdr>
              <w:rPr>
                <w:sz w:val="20"/>
                <w:szCs w:val="20"/>
              </w:rPr>
            </w:pPr>
            <w:r>
              <w:rPr>
                <w:sz w:val="20"/>
                <w:szCs w:val="20"/>
              </w:rPr>
              <w:t>Can be compiled into model-exchange or co-simulation FMU that can be simulated without use of commercial licensing?</w:t>
            </w:r>
          </w:p>
        </w:tc>
        <w:tc>
          <w:tcPr>
            <w:tcW w:w="3825" w:type="dxa"/>
            <w:tcMar>
              <w:top w:w="100" w:type="dxa"/>
              <w:left w:w="100" w:type="dxa"/>
              <w:bottom w:w="100" w:type="dxa"/>
              <w:right w:w="100" w:type="dxa"/>
            </w:tcMar>
          </w:tcPr>
          <w:p w14:paraId="5BC3A4D8" w14:textId="17AABB89" w:rsidR="002E1E10" w:rsidRDefault="002E1BFC" w:rsidP="002E1E10">
            <w:pPr>
              <w:widowControl w:val="0"/>
              <w:pBdr>
                <w:top w:val="nil"/>
                <w:left w:val="nil"/>
                <w:bottom w:val="nil"/>
                <w:right w:val="nil"/>
                <w:between w:val="nil"/>
              </w:pBdr>
              <w:rPr>
                <w:sz w:val="20"/>
                <w:szCs w:val="20"/>
              </w:rPr>
            </w:pPr>
            <w:r>
              <w:rPr>
                <w:sz w:val="20"/>
                <w:szCs w:val="20"/>
              </w:rPr>
              <w:t xml:space="preserve">I presume so but ran out of memory when compiling on my laptop using </w:t>
            </w:r>
            <w:proofErr w:type="spellStart"/>
            <w:r>
              <w:rPr>
                <w:sz w:val="20"/>
                <w:szCs w:val="20"/>
              </w:rPr>
              <w:t>Dymola</w:t>
            </w:r>
            <w:proofErr w:type="spellEnd"/>
            <w:r>
              <w:rPr>
                <w:sz w:val="20"/>
                <w:szCs w:val="20"/>
              </w:rPr>
              <w:t xml:space="preserve"> 2020.</w:t>
            </w:r>
          </w:p>
        </w:tc>
      </w:tr>
      <w:tr w:rsidR="002E1E10" w14:paraId="3455B9C0" w14:textId="77777777">
        <w:tc>
          <w:tcPr>
            <w:tcW w:w="5535" w:type="dxa"/>
            <w:tcMar>
              <w:top w:w="100" w:type="dxa"/>
              <w:left w:w="100" w:type="dxa"/>
              <w:bottom w:w="100" w:type="dxa"/>
              <w:right w:w="100" w:type="dxa"/>
            </w:tcMar>
          </w:tcPr>
          <w:p w14:paraId="6D9F4AB1" w14:textId="5AEE8CD4" w:rsidR="002E1E10" w:rsidRDefault="002E1E10" w:rsidP="002E1E10">
            <w:pPr>
              <w:widowControl w:val="0"/>
              <w:pBdr>
                <w:top w:val="nil"/>
                <w:left w:val="nil"/>
                <w:bottom w:val="nil"/>
                <w:right w:val="nil"/>
                <w:between w:val="nil"/>
              </w:pBdr>
              <w:rPr>
                <w:sz w:val="20"/>
                <w:szCs w:val="20"/>
              </w:rPr>
            </w:pPr>
            <w:r w:rsidRPr="00BA3C95">
              <w:rPr>
                <w:sz w:val="20"/>
                <w:szCs w:val="20"/>
              </w:rPr>
              <w:t xml:space="preserve">What is the intended solver, tolerance, and timestep (if constant timestep solver)?  Are these reasonable to simulate the </w:t>
            </w:r>
            <w:r>
              <w:rPr>
                <w:sz w:val="20"/>
                <w:szCs w:val="20"/>
              </w:rPr>
              <w:t>model</w:t>
            </w:r>
            <w:r w:rsidRPr="00BA3C95">
              <w:rPr>
                <w:sz w:val="20"/>
                <w:szCs w:val="20"/>
              </w:rPr>
              <w:t xml:space="preserve"> dynamics?</w:t>
            </w:r>
          </w:p>
        </w:tc>
        <w:tc>
          <w:tcPr>
            <w:tcW w:w="3825" w:type="dxa"/>
            <w:tcMar>
              <w:top w:w="100" w:type="dxa"/>
              <w:left w:w="100" w:type="dxa"/>
              <w:bottom w:w="100" w:type="dxa"/>
              <w:right w:w="100" w:type="dxa"/>
            </w:tcMar>
          </w:tcPr>
          <w:p w14:paraId="13014F8E" w14:textId="1534BE07" w:rsidR="002E1E10" w:rsidRDefault="002E1BFC" w:rsidP="002E1E10">
            <w:pPr>
              <w:widowControl w:val="0"/>
              <w:pBdr>
                <w:top w:val="nil"/>
                <w:left w:val="nil"/>
                <w:bottom w:val="nil"/>
                <w:right w:val="nil"/>
                <w:between w:val="nil"/>
              </w:pBdr>
              <w:rPr>
                <w:sz w:val="20"/>
                <w:szCs w:val="20"/>
              </w:rPr>
            </w:pPr>
            <w:r>
              <w:rPr>
                <w:sz w:val="20"/>
                <w:szCs w:val="20"/>
              </w:rPr>
              <w:t>The solver is appropriate but the model is fairly slow using these settings.</w:t>
            </w:r>
          </w:p>
        </w:tc>
      </w:tr>
      <w:tr w:rsidR="002E1E10" w14:paraId="75A825E3" w14:textId="77777777">
        <w:tc>
          <w:tcPr>
            <w:tcW w:w="5535" w:type="dxa"/>
            <w:tcMar>
              <w:top w:w="100" w:type="dxa"/>
              <w:left w:w="100" w:type="dxa"/>
              <w:bottom w:w="100" w:type="dxa"/>
              <w:right w:w="100" w:type="dxa"/>
            </w:tcMar>
          </w:tcPr>
          <w:p w14:paraId="66D06F08" w14:textId="212E5C55" w:rsidR="002E1E10" w:rsidRDefault="002E1E10" w:rsidP="002E1E10">
            <w:pPr>
              <w:widowControl w:val="0"/>
              <w:pBdr>
                <w:top w:val="nil"/>
                <w:left w:val="nil"/>
                <w:bottom w:val="nil"/>
                <w:right w:val="nil"/>
                <w:between w:val="nil"/>
              </w:pBdr>
              <w:rPr>
                <w:sz w:val="20"/>
                <w:szCs w:val="20"/>
              </w:rPr>
            </w:pPr>
            <w:r>
              <w:rPr>
                <w:sz w:val="20"/>
                <w:szCs w:val="20"/>
              </w:rPr>
              <w:lastRenderedPageBreak/>
              <w:t>Simulates for full year?</w:t>
            </w:r>
          </w:p>
        </w:tc>
        <w:tc>
          <w:tcPr>
            <w:tcW w:w="3825" w:type="dxa"/>
            <w:tcMar>
              <w:top w:w="100" w:type="dxa"/>
              <w:left w:w="100" w:type="dxa"/>
              <w:bottom w:w="100" w:type="dxa"/>
              <w:right w:w="100" w:type="dxa"/>
            </w:tcMar>
          </w:tcPr>
          <w:p w14:paraId="65407A7E" w14:textId="21A82E69" w:rsidR="002E1E10" w:rsidRDefault="002E1BFC" w:rsidP="002E1E10">
            <w:pPr>
              <w:widowControl w:val="0"/>
              <w:pBdr>
                <w:top w:val="nil"/>
                <w:left w:val="nil"/>
                <w:bottom w:val="nil"/>
                <w:right w:val="nil"/>
                <w:between w:val="nil"/>
              </w:pBdr>
              <w:rPr>
                <w:sz w:val="20"/>
                <w:szCs w:val="20"/>
              </w:rPr>
            </w:pPr>
            <w:r>
              <w:rPr>
                <w:sz w:val="20"/>
                <w:szCs w:val="20"/>
              </w:rPr>
              <w:t>Yes</w:t>
            </w:r>
          </w:p>
        </w:tc>
      </w:tr>
    </w:tbl>
    <w:p w14:paraId="57C3D94F" w14:textId="77777777" w:rsidR="00403E4D" w:rsidRDefault="00403E4D">
      <w:pPr>
        <w:pStyle w:val="Heading1"/>
      </w:pPr>
      <w:bookmarkStart w:id="111" w:name="_rj5mrt22wh7u" w:colFirst="0" w:colLast="0"/>
      <w:bookmarkEnd w:id="111"/>
    </w:p>
    <w:p w14:paraId="0F748E62" w14:textId="77777777" w:rsidR="00403E4D" w:rsidRDefault="00403E4D">
      <w:pPr>
        <w:pStyle w:val="Heading1"/>
      </w:pPr>
      <w:bookmarkStart w:id="112" w:name="_4wjuyalzmabv" w:colFirst="0" w:colLast="0"/>
      <w:bookmarkEnd w:id="112"/>
    </w:p>
    <w:p w14:paraId="0587018C" w14:textId="77777777" w:rsidR="00403E4D" w:rsidRDefault="00566A7A">
      <w:pPr>
        <w:pStyle w:val="Heading1"/>
      </w:pPr>
      <w:bookmarkStart w:id="113" w:name="_e2mqzt31005l" w:colFirst="0" w:colLast="0"/>
      <w:bookmarkEnd w:id="113"/>
      <w:r>
        <w:br w:type="page"/>
      </w:r>
    </w:p>
    <w:p w14:paraId="27531753" w14:textId="77777777" w:rsidR="00403E4D" w:rsidRDefault="00566A7A">
      <w:pPr>
        <w:pStyle w:val="Heading1"/>
      </w:pPr>
      <w:bookmarkStart w:id="114" w:name="_dcftvyz99nzo" w:colFirst="0" w:colLast="0"/>
      <w:bookmarkStart w:id="115" w:name="_Toc22127854"/>
      <w:bookmarkEnd w:id="114"/>
      <w:r>
        <w:lastRenderedPageBreak/>
        <w:t>IV. Test Case Checks</w:t>
      </w:r>
      <w:bookmarkEnd w:id="115"/>
    </w:p>
    <w:p w14:paraId="39B29F39" w14:textId="77777777" w:rsidR="00403E4D" w:rsidRDefault="00403E4D"/>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14:paraId="6EF6C4F2" w14:textId="77777777">
        <w:tc>
          <w:tcPr>
            <w:tcW w:w="5535" w:type="dxa"/>
            <w:shd w:val="clear" w:color="auto" w:fill="auto"/>
            <w:tcMar>
              <w:top w:w="100" w:type="dxa"/>
              <w:left w:w="100" w:type="dxa"/>
              <w:bottom w:w="100" w:type="dxa"/>
              <w:right w:w="100" w:type="dxa"/>
            </w:tcMar>
          </w:tcPr>
          <w:p w14:paraId="14931FE8" w14:textId="77777777" w:rsidR="00403E4D" w:rsidRDefault="00566A7A">
            <w:pPr>
              <w:widowControl w:val="0"/>
              <w:rPr>
                <w:b/>
              </w:rPr>
            </w:pPr>
            <w:r>
              <w:rPr>
                <w:b/>
              </w:rPr>
              <w:t>Criteria</w:t>
            </w:r>
          </w:p>
        </w:tc>
        <w:tc>
          <w:tcPr>
            <w:tcW w:w="3825" w:type="dxa"/>
            <w:shd w:val="clear" w:color="auto" w:fill="auto"/>
            <w:tcMar>
              <w:top w:w="100" w:type="dxa"/>
              <w:left w:w="100" w:type="dxa"/>
              <w:bottom w:w="100" w:type="dxa"/>
              <w:right w:w="100" w:type="dxa"/>
            </w:tcMar>
          </w:tcPr>
          <w:p w14:paraId="6B3BC4B8" w14:textId="77777777" w:rsidR="00403E4D" w:rsidRDefault="00566A7A">
            <w:pPr>
              <w:widowControl w:val="0"/>
              <w:rPr>
                <w:b/>
              </w:rPr>
            </w:pPr>
            <w:r>
              <w:rPr>
                <w:b/>
              </w:rPr>
              <w:t>Response</w:t>
            </w:r>
          </w:p>
        </w:tc>
      </w:tr>
      <w:tr w:rsidR="00403E4D" w14:paraId="7D5502EA" w14:textId="77777777">
        <w:tc>
          <w:tcPr>
            <w:tcW w:w="5535" w:type="dxa"/>
            <w:shd w:val="clear" w:color="auto" w:fill="D9D9D9"/>
            <w:tcMar>
              <w:top w:w="100" w:type="dxa"/>
              <w:left w:w="100" w:type="dxa"/>
              <w:bottom w:w="100" w:type="dxa"/>
              <w:right w:w="100" w:type="dxa"/>
            </w:tcMar>
          </w:tcPr>
          <w:p w14:paraId="0BEE6CBB" w14:textId="77777777" w:rsidR="00403E4D" w:rsidRDefault="00566A7A">
            <w:pPr>
              <w:widowControl w:val="0"/>
              <w:rPr>
                <w:b/>
                <w:sz w:val="20"/>
                <w:szCs w:val="20"/>
              </w:rPr>
            </w:pPr>
            <w:r>
              <w:rPr>
                <w:b/>
                <w:sz w:val="20"/>
                <w:szCs w:val="20"/>
              </w:rPr>
              <w:t>Documentation</w:t>
            </w:r>
          </w:p>
        </w:tc>
        <w:tc>
          <w:tcPr>
            <w:tcW w:w="3825" w:type="dxa"/>
            <w:shd w:val="clear" w:color="auto" w:fill="D9D9D9"/>
            <w:tcMar>
              <w:top w:w="100" w:type="dxa"/>
              <w:left w:w="100" w:type="dxa"/>
              <w:bottom w:w="100" w:type="dxa"/>
              <w:right w:w="100" w:type="dxa"/>
            </w:tcMar>
          </w:tcPr>
          <w:p w14:paraId="54CDFC4D" w14:textId="77777777" w:rsidR="00403E4D" w:rsidRDefault="00403E4D">
            <w:pPr>
              <w:widowControl w:val="0"/>
              <w:rPr>
                <w:sz w:val="20"/>
                <w:szCs w:val="20"/>
              </w:rPr>
            </w:pPr>
          </w:p>
        </w:tc>
      </w:tr>
      <w:tr w:rsidR="00403E4D" w14:paraId="55A72E3D" w14:textId="77777777">
        <w:tc>
          <w:tcPr>
            <w:tcW w:w="5535" w:type="dxa"/>
            <w:shd w:val="clear" w:color="auto" w:fill="auto"/>
            <w:tcMar>
              <w:top w:w="100" w:type="dxa"/>
              <w:left w:w="100" w:type="dxa"/>
              <w:bottom w:w="100" w:type="dxa"/>
              <w:right w:w="100" w:type="dxa"/>
            </w:tcMar>
          </w:tcPr>
          <w:p w14:paraId="415DCF42" w14:textId="74821EBE" w:rsidR="00403E4D" w:rsidRDefault="00566A7A">
            <w:pPr>
              <w:widowControl w:val="0"/>
              <w:rPr>
                <w:sz w:val="20"/>
                <w:szCs w:val="20"/>
              </w:rPr>
            </w:pPr>
            <w:r>
              <w:rPr>
                <w:sz w:val="20"/>
                <w:szCs w:val="20"/>
              </w:rPr>
              <w:t xml:space="preserve">Building </w:t>
            </w:r>
            <w:r w:rsidR="002F1D5C">
              <w:rPr>
                <w:sz w:val="20"/>
                <w:szCs w:val="20"/>
              </w:rPr>
              <w:t>Design and Use</w:t>
            </w:r>
            <w:r w:rsidR="002F1D5C">
              <w:rPr>
                <w:sz w:val="20"/>
                <w:szCs w:val="20"/>
              </w:rPr>
              <w:br/>
              <w:t>(including architecture, constructions, occupancy schedules and comfort, internal loads and schedules, climate)</w:t>
            </w:r>
          </w:p>
        </w:tc>
        <w:tc>
          <w:tcPr>
            <w:tcW w:w="3825" w:type="dxa"/>
            <w:shd w:val="clear" w:color="auto" w:fill="auto"/>
            <w:tcMar>
              <w:top w:w="100" w:type="dxa"/>
              <w:left w:w="100" w:type="dxa"/>
              <w:bottom w:w="100" w:type="dxa"/>
              <w:right w:w="100" w:type="dxa"/>
            </w:tcMar>
          </w:tcPr>
          <w:p w14:paraId="46E4E161" w14:textId="7B8C9272" w:rsidR="00403E4D" w:rsidRDefault="00BE4947">
            <w:pPr>
              <w:widowControl w:val="0"/>
              <w:rPr>
                <w:sz w:val="20"/>
                <w:szCs w:val="20"/>
              </w:rPr>
            </w:pPr>
            <w:r>
              <w:rPr>
                <w:sz w:val="20"/>
                <w:szCs w:val="20"/>
              </w:rPr>
              <w:t xml:space="preserve">Construction types should be mentioned instead of citing the standard </w:t>
            </w:r>
            <w:proofErr w:type="spellStart"/>
            <w:r>
              <w:rPr>
                <w:sz w:val="20"/>
                <w:szCs w:val="20"/>
              </w:rPr>
              <w:t>Ashrae</w:t>
            </w:r>
            <w:proofErr w:type="spellEnd"/>
            <w:r>
              <w:rPr>
                <w:sz w:val="20"/>
                <w:szCs w:val="20"/>
              </w:rPr>
              <w:t xml:space="preserve"> 90.1-2004.</w:t>
            </w:r>
          </w:p>
        </w:tc>
      </w:tr>
      <w:tr w:rsidR="00403E4D" w14:paraId="6353B250" w14:textId="77777777">
        <w:tc>
          <w:tcPr>
            <w:tcW w:w="5535" w:type="dxa"/>
            <w:shd w:val="clear" w:color="auto" w:fill="auto"/>
            <w:tcMar>
              <w:top w:w="100" w:type="dxa"/>
              <w:left w:w="100" w:type="dxa"/>
              <w:bottom w:w="100" w:type="dxa"/>
              <w:right w:w="100" w:type="dxa"/>
            </w:tcMar>
          </w:tcPr>
          <w:p w14:paraId="09A5B880" w14:textId="0B949B08" w:rsidR="00403E4D" w:rsidRDefault="00566A7A">
            <w:pPr>
              <w:widowControl w:val="0"/>
              <w:rPr>
                <w:sz w:val="20"/>
                <w:szCs w:val="20"/>
              </w:rPr>
            </w:pPr>
            <w:r>
              <w:rPr>
                <w:sz w:val="20"/>
                <w:szCs w:val="20"/>
              </w:rPr>
              <w:t xml:space="preserve">HVAC </w:t>
            </w:r>
            <w:r w:rsidR="002F1D5C">
              <w:rPr>
                <w:sz w:val="20"/>
                <w:szCs w:val="20"/>
              </w:rPr>
              <w:t>System Design</w:t>
            </w:r>
            <w:r w:rsidR="002F1D5C">
              <w:rPr>
                <w:sz w:val="20"/>
                <w:szCs w:val="20"/>
              </w:rPr>
              <w:br/>
              <w:t>(including primary and secondary system designs, equipment specifications and performance maps, rule based and/or local loop controllers)</w:t>
            </w:r>
          </w:p>
        </w:tc>
        <w:tc>
          <w:tcPr>
            <w:tcW w:w="3825" w:type="dxa"/>
            <w:shd w:val="clear" w:color="auto" w:fill="auto"/>
            <w:tcMar>
              <w:top w:w="100" w:type="dxa"/>
              <w:left w:w="100" w:type="dxa"/>
              <w:bottom w:w="100" w:type="dxa"/>
              <w:right w:w="100" w:type="dxa"/>
            </w:tcMar>
          </w:tcPr>
          <w:p w14:paraId="35A3ADEA" w14:textId="61561D91" w:rsidR="00403E4D" w:rsidRDefault="00E035F4">
            <w:pPr>
              <w:widowControl w:val="0"/>
              <w:rPr>
                <w:sz w:val="20"/>
                <w:szCs w:val="20"/>
              </w:rPr>
            </w:pPr>
            <w:r>
              <w:rPr>
                <w:sz w:val="20"/>
                <w:szCs w:val="20"/>
              </w:rPr>
              <w:t>Good documentation</w:t>
            </w:r>
            <w:r w:rsidR="00B81D5B">
              <w:rPr>
                <w:sz w:val="20"/>
                <w:szCs w:val="20"/>
              </w:rPr>
              <w:t>!</w:t>
            </w:r>
            <w:r>
              <w:rPr>
                <w:sz w:val="20"/>
                <w:szCs w:val="20"/>
              </w:rPr>
              <w:t xml:space="preserve"> The duct pressure flow network description could be extended a bit. </w:t>
            </w:r>
            <w:r w:rsidR="007C083D">
              <w:rPr>
                <w:sz w:val="20"/>
                <w:szCs w:val="20"/>
              </w:rPr>
              <w:t>The documentation mentions that relative humidity is tracked but I did not spot this logic in the model, or the required RH sensor in the documentation?</w:t>
            </w:r>
          </w:p>
        </w:tc>
      </w:tr>
      <w:tr w:rsidR="00403E4D" w14:paraId="4BEB4764" w14:textId="77777777">
        <w:tc>
          <w:tcPr>
            <w:tcW w:w="5535" w:type="dxa"/>
            <w:shd w:val="clear" w:color="auto" w:fill="auto"/>
            <w:tcMar>
              <w:top w:w="100" w:type="dxa"/>
              <w:left w:w="100" w:type="dxa"/>
              <w:bottom w:w="100" w:type="dxa"/>
              <w:right w:w="100" w:type="dxa"/>
            </w:tcMar>
          </w:tcPr>
          <w:p w14:paraId="17618918" w14:textId="712F705E" w:rsidR="00403E4D" w:rsidRDefault="002F1D5C">
            <w:pPr>
              <w:widowControl w:val="0"/>
              <w:rPr>
                <w:sz w:val="20"/>
                <w:szCs w:val="20"/>
              </w:rPr>
            </w:pPr>
            <w:r>
              <w:rPr>
                <w:sz w:val="20"/>
                <w:szCs w:val="20"/>
              </w:rPr>
              <w:t>Additional System Design</w:t>
            </w:r>
          </w:p>
          <w:p w14:paraId="1CEC8BC5" w14:textId="1D484F30" w:rsidR="002F1D5C" w:rsidRDefault="002F1D5C">
            <w:pPr>
              <w:widowControl w:val="0"/>
              <w:rPr>
                <w:sz w:val="20"/>
                <w:szCs w:val="20"/>
              </w:rPr>
            </w:pPr>
            <w:r>
              <w:rPr>
                <w:sz w:val="20"/>
                <w:szCs w:val="20"/>
              </w:rPr>
              <w:t>(such as lighting, shading, onsite generation and storage)</w:t>
            </w:r>
          </w:p>
        </w:tc>
        <w:tc>
          <w:tcPr>
            <w:tcW w:w="3825" w:type="dxa"/>
            <w:shd w:val="clear" w:color="auto" w:fill="auto"/>
            <w:tcMar>
              <w:top w:w="100" w:type="dxa"/>
              <w:left w:w="100" w:type="dxa"/>
              <w:bottom w:w="100" w:type="dxa"/>
              <w:right w:w="100" w:type="dxa"/>
            </w:tcMar>
          </w:tcPr>
          <w:p w14:paraId="39BABCD7" w14:textId="3C988F65" w:rsidR="00403E4D" w:rsidRDefault="007C083D">
            <w:pPr>
              <w:widowControl w:val="0"/>
              <w:rPr>
                <w:sz w:val="20"/>
                <w:szCs w:val="20"/>
              </w:rPr>
            </w:pPr>
            <w:r>
              <w:rPr>
                <w:sz w:val="20"/>
                <w:szCs w:val="20"/>
              </w:rPr>
              <w:t>Ok</w:t>
            </w:r>
          </w:p>
        </w:tc>
      </w:tr>
      <w:tr w:rsidR="00403E4D" w14:paraId="18E6D44C" w14:textId="77777777">
        <w:tc>
          <w:tcPr>
            <w:tcW w:w="5535" w:type="dxa"/>
            <w:shd w:val="clear" w:color="auto" w:fill="auto"/>
            <w:tcMar>
              <w:top w:w="100" w:type="dxa"/>
              <w:left w:w="100" w:type="dxa"/>
              <w:bottom w:w="100" w:type="dxa"/>
              <w:right w:w="100" w:type="dxa"/>
            </w:tcMar>
          </w:tcPr>
          <w:p w14:paraId="1C1EA584" w14:textId="0C9D95D5" w:rsidR="00403E4D" w:rsidRDefault="00A90D9E">
            <w:pPr>
              <w:widowControl w:val="0"/>
              <w:rPr>
                <w:sz w:val="20"/>
                <w:szCs w:val="20"/>
              </w:rPr>
            </w:pPr>
            <w:r>
              <w:rPr>
                <w:sz w:val="20"/>
                <w:szCs w:val="20"/>
              </w:rPr>
              <w:t>Points List</w:t>
            </w:r>
            <w:r>
              <w:rPr>
                <w:sz w:val="20"/>
                <w:szCs w:val="20"/>
              </w:rPr>
              <w:br/>
              <w:t xml:space="preserve">(including control inputs signals </w:t>
            </w:r>
            <w:r w:rsidR="00204005">
              <w:rPr>
                <w:sz w:val="20"/>
                <w:szCs w:val="20"/>
              </w:rPr>
              <w:t xml:space="preserve">with descriptions, units, min/max, and default values, </w:t>
            </w:r>
            <w:r>
              <w:rPr>
                <w:sz w:val="20"/>
                <w:szCs w:val="20"/>
              </w:rPr>
              <w:t>and measurement output signals with descriptions</w:t>
            </w:r>
            <w:r w:rsidR="00204005">
              <w:rPr>
                <w:sz w:val="20"/>
                <w:szCs w:val="20"/>
              </w:rPr>
              <w:t xml:space="preserve"> and units</w:t>
            </w:r>
            <w:r>
              <w:rPr>
                <w:sz w:val="20"/>
                <w:szCs w:val="20"/>
              </w:rPr>
              <w:t>)</w:t>
            </w:r>
          </w:p>
        </w:tc>
        <w:tc>
          <w:tcPr>
            <w:tcW w:w="3825" w:type="dxa"/>
            <w:shd w:val="clear" w:color="auto" w:fill="auto"/>
            <w:tcMar>
              <w:top w:w="100" w:type="dxa"/>
              <w:left w:w="100" w:type="dxa"/>
              <w:bottom w:w="100" w:type="dxa"/>
              <w:right w:w="100" w:type="dxa"/>
            </w:tcMar>
          </w:tcPr>
          <w:p w14:paraId="5EC078CA" w14:textId="6E9A58FA" w:rsidR="00403E4D" w:rsidRDefault="007C083D">
            <w:pPr>
              <w:widowControl w:val="0"/>
              <w:rPr>
                <w:sz w:val="20"/>
                <w:szCs w:val="20"/>
              </w:rPr>
            </w:pPr>
            <w:r>
              <w:rPr>
                <w:sz w:val="20"/>
                <w:szCs w:val="20"/>
              </w:rPr>
              <w:t>Defaults seem to be missing? Though I’m not sure when those would actually have a use?</w:t>
            </w:r>
          </w:p>
        </w:tc>
      </w:tr>
      <w:tr w:rsidR="00403E4D" w14:paraId="374978BE" w14:textId="77777777">
        <w:tc>
          <w:tcPr>
            <w:tcW w:w="5535" w:type="dxa"/>
            <w:shd w:val="clear" w:color="auto" w:fill="auto"/>
            <w:tcMar>
              <w:top w:w="100" w:type="dxa"/>
              <w:left w:w="100" w:type="dxa"/>
              <w:bottom w:w="100" w:type="dxa"/>
              <w:right w:w="100" w:type="dxa"/>
            </w:tcMar>
          </w:tcPr>
          <w:p w14:paraId="1FA1CCA9" w14:textId="29EEDC15" w:rsidR="00403E4D" w:rsidRDefault="00566A7A">
            <w:pPr>
              <w:widowControl w:val="0"/>
              <w:rPr>
                <w:sz w:val="20"/>
                <w:szCs w:val="20"/>
              </w:rPr>
            </w:pPr>
            <w:r>
              <w:rPr>
                <w:sz w:val="20"/>
                <w:szCs w:val="20"/>
              </w:rPr>
              <w:t xml:space="preserve">Important </w:t>
            </w:r>
            <w:r w:rsidR="002F1D5C">
              <w:rPr>
                <w:sz w:val="20"/>
                <w:szCs w:val="20"/>
              </w:rPr>
              <w:t>Model A</w:t>
            </w:r>
            <w:r>
              <w:rPr>
                <w:sz w:val="20"/>
                <w:szCs w:val="20"/>
              </w:rPr>
              <w:t>ssumptions</w:t>
            </w:r>
          </w:p>
          <w:p w14:paraId="2FCE3E68" w14:textId="1EF6893C" w:rsidR="00A90D9E" w:rsidRDefault="00A90D9E">
            <w:pPr>
              <w:widowControl w:val="0"/>
              <w:rPr>
                <w:sz w:val="20"/>
                <w:szCs w:val="20"/>
              </w:rPr>
            </w:pPr>
            <w:r>
              <w:rPr>
                <w:sz w:val="20"/>
                <w:szCs w:val="20"/>
              </w:rPr>
              <w:t>(such as infiltration models, moist/dry air assumptions, well-mixed assumptions</w:t>
            </w:r>
            <w:r w:rsidR="007B575A">
              <w:rPr>
                <w:sz w:val="20"/>
                <w:szCs w:val="20"/>
              </w:rPr>
              <w:t>, CO2 generation from occupants and concentration in outside air</w:t>
            </w:r>
            <w:r>
              <w:rPr>
                <w:sz w:val="20"/>
                <w:szCs w:val="20"/>
              </w:rPr>
              <w:t>)</w:t>
            </w:r>
          </w:p>
        </w:tc>
        <w:tc>
          <w:tcPr>
            <w:tcW w:w="3825" w:type="dxa"/>
            <w:shd w:val="clear" w:color="auto" w:fill="auto"/>
            <w:tcMar>
              <w:top w:w="100" w:type="dxa"/>
              <w:left w:w="100" w:type="dxa"/>
              <w:bottom w:w="100" w:type="dxa"/>
              <w:right w:w="100" w:type="dxa"/>
            </w:tcMar>
          </w:tcPr>
          <w:p w14:paraId="163CD87A" w14:textId="7717FAF6" w:rsidR="00403E4D" w:rsidRDefault="007C083D">
            <w:pPr>
              <w:widowControl w:val="0"/>
              <w:rPr>
                <w:sz w:val="20"/>
                <w:szCs w:val="20"/>
              </w:rPr>
            </w:pPr>
            <w:r>
              <w:rPr>
                <w:sz w:val="20"/>
                <w:szCs w:val="20"/>
              </w:rPr>
              <w:t>Ok</w:t>
            </w:r>
          </w:p>
        </w:tc>
      </w:tr>
      <w:tr w:rsidR="002F1D5C" w14:paraId="3817EC58" w14:textId="77777777">
        <w:tc>
          <w:tcPr>
            <w:tcW w:w="5535" w:type="dxa"/>
            <w:shd w:val="clear" w:color="auto" w:fill="auto"/>
            <w:tcMar>
              <w:top w:w="100" w:type="dxa"/>
              <w:left w:w="100" w:type="dxa"/>
              <w:bottom w:w="100" w:type="dxa"/>
              <w:right w:w="100" w:type="dxa"/>
            </w:tcMar>
          </w:tcPr>
          <w:p w14:paraId="15D14418" w14:textId="7AF43559" w:rsidR="002F1D5C" w:rsidRDefault="002F1D5C">
            <w:pPr>
              <w:widowControl w:val="0"/>
              <w:rPr>
                <w:sz w:val="20"/>
                <w:szCs w:val="20"/>
              </w:rPr>
            </w:pPr>
            <w:r>
              <w:rPr>
                <w:sz w:val="20"/>
                <w:szCs w:val="20"/>
              </w:rPr>
              <w:t>Scenario Information</w:t>
            </w:r>
            <w:r w:rsidR="00A90D9E">
              <w:rPr>
                <w:sz w:val="20"/>
                <w:szCs w:val="20"/>
              </w:rPr>
              <w:br/>
              <w:t xml:space="preserve">(including </w:t>
            </w:r>
            <w:r w:rsidR="000A774F">
              <w:rPr>
                <w:sz w:val="20"/>
                <w:szCs w:val="20"/>
              </w:rPr>
              <w:t xml:space="preserve">time periods, </w:t>
            </w:r>
            <w:r w:rsidR="00A90D9E">
              <w:rPr>
                <w:sz w:val="20"/>
                <w:szCs w:val="20"/>
              </w:rPr>
              <w:t>energy pricing</w:t>
            </w:r>
            <w:r w:rsidR="000A774F">
              <w:rPr>
                <w:sz w:val="20"/>
                <w:szCs w:val="20"/>
              </w:rPr>
              <w:t>,</w:t>
            </w:r>
            <w:r w:rsidR="00A90D9E">
              <w:rPr>
                <w:sz w:val="20"/>
                <w:szCs w:val="20"/>
              </w:rPr>
              <w:t xml:space="preserve"> and emission factors)</w:t>
            </w:r>
          </w:p>
        </w:tc>
        <w:tc>
          <w:tcPr>
            <w:tcW w:w="3825" w:type="dxa"/>
            <w:shd w:val="clear" w:color="auto" w:fill="auto"/>
            <w:tcMar>
              <w:top w:w="100" w:type="dxa"/>
              <w:left w:w="100" w:type="dxa"/>
              <w:bottom w:w="100" w:type="dxa"/>
              <w:right w:w="100" w:type="dxa"/>
            </w:tcMar>
          </w:tcPr>
          <w:p w14:paraId="182E0238" w14:textId="6E03B5F0" w:rsidR="002F1D5C" w:rsidRDefault="007C083D">
            <w:pPr>
              <w:widowControl w:val="0"/>
              <w:rPr>
                <w:sz w:val="20"/>
                <w:szCs w:val="20"/>
              </w:rPr>
            </w:pPr>
            <w:r>
              <w:rPr>
                <w:sz w:val="20"/>
                <w:szCs w:val="20"/>
              </w:rPr>
              <w:t>Ok</w:t>
            </w:r>
          </w:p>
        </w:tc>
      </w:tr>
      <w:tr w:rsidR="00F56BA2" w14:paraId="78BAD48C" w14:textId="77777777">
        <w:tc>
          <w:tcPr>
            <w:tcW w:w="5535" w:type="dxa"/>
            <w:shd w:val="clear" w:color="auto" w:fill="auto"/>
            <w:tcMar>
              <w:top w:w="100" w:type="dxa"/>
              <w:left w:w="100" w:type="dxa"/>
              <w:bottom w:w="100" w:type="dxa"/>
              <w:right w:w="100" w:type="dxa"/>
            </w:tcMar>
          </w:tcPr>
          <w:p w14:paraId="0D520276" w14:textId="703FD416" w:rsidR="00F56BA2" w:rsidRDefault="00F56BA2">
            <w:pPr>
              <w:widowControl w:val="0"/>
              <w:rPr>
                <w:sz w:val="20"/>
                <w:szCs w:val="20"/>
              </w:rPr>
            </w:pPr>
            <w:r>
              <w:rPr>
                <w:sz w:val="20"/>
                <w:szCs w:val="20"/>
              </w:rPr>
              <w:t>HTML template followed</w:t>
            </w:r>
            <w:r w:rsidR="00FA2376">
              <w:rPr>
                <w:sz w:val="20"/>
                <w:szCs w:val="20"/>
              </w:rPr>
              <w:t xml:space="preserve"> (see Appendix A)</w:t>
            </w:r>
            <w:r>
              <w:rPr>
                <w:sz w:val="20"/>
                <w:szCs w:val="20"/>
              </w:rPr>
              <w:t>?</w:t>
            </w:r>
          </w:p>
        </w:tc>
        <w:tc>
          <w:tcPr>
            <w:tcW w:w="3825" w:type="dxa"/>
            <w:shd w:val="clear" w:color="auto" w:fill="auto"/>
            <w:tcMar>
              <w:top w:w="100" w:type="dxa"/>
              <w:left w:w="100" w:type="dxa"/>
              <w:bottom w:w="100" w:type="dxa"/>
              <w:right w:w="100" w:type="dxa"/>
            </w:tcMar>
          </w:tcPr>
          <w:p w14:paraId="1E352AE2" w14:textId="30275B42" w:rsidR="00F56BA2" w:rsidRDefault="007C083D">
            <w:pPr>
              <w:widowControl w:val="0"/>
              <w:rPr>
                <w:sz w:val="20"/>
                <w:szCs w:val="20"/>
              </w:rPr>
            </w:pPr>
            <w:r>
              <w:rPr>
                <w:sz w:val="20"/>
                <w:szCs w:val="20"/>
              </w:rPr>
              <w:t>Yes</w:t>
            </w:r>
          </w:p>
        </w:tc>
      </w:tr>
      <w:tr w:rsidR="00403E4D" w14:paraId="27E48BF8" w14:textId="77777777">
        <w:tc>
          <w:tcPr>
            <w:tcW w:w="5535" w:type="dxa"/>
            <w:shd w:val="clear" w:color="auto" w:fill="D9D9D9"/>
            <w:tcMar>
              <w:top w:w="100" w:type="dxa"/>
              <w:left w:w="100" w:type="dxa"/>
              <w:bottom w:w="100" w:type="dxa"/>
              <w:right w:w="100" w:type="dxa"/>
            </w:tcMar>
          </w:tcPr>
          <w:p w14:paraId="18A9E240" w14:textId="470D82E0" w:rsidR="00403E4D" w:rsidRDefault="003A5631">
            <w:pPr>
              <w:widowControl w:val="0"/>
              <w:rPr>
                <w:b/>
                <w:sz w:val="20"/>
                <w:szCs w:val="20"/>
              </w:rPr>
            </w:pPr>
            <w:r>
              <w:rPr>
                <w:b/>
                <w:sz w:val="20"/>
                <w:szCs w:val="20"/>
              </w:rPr>
              <w:t xml:space="preserve">BOPTEST </w:t>
            </w:r>
            <w:r w:rsidR="00387B80">
              <w:rPr>
                <w:b/>
                <w:sz w:val="20"/>
                <w:szCs w:val="20"/>
              </w:rPr>
              <w:t>Data Requirements</w:t>
            </w:r>
          </w:p>
        </w:tc>
        <w:tc>
          <w:tcPr>
            <w:tcW w:w="3825" w:type="dxa"/>
            <w:shd w:val="clear" w:color="auto" w:fill="D9D9D9"/>
            <w:tcMar>
              <w:top w:w="100" w:type="dxa"/>
              <w:left w:w="100" w:type="dxa"/>
              <w:bottom w:w="100" w:type="dxa"/>
              <w:right w:w="100" w:type="dxa"/>
            </w:tcMar>
          </w:tcPr>
          <w:p w14:paraId="485960D4" w14:textId="77777777" w:rsidR="00403E4D" w:rsidRDefault="00403E4D">
            <w:pPr>
              <w:widowControl w:val="0"/>
              <w:rPr>
                <w:b/>
                <w:sz w:val="20"/>
                <w:szCs w:val="20"/>
              </w:rPr>
            </w:pPr>
          </w:p>
        </w:tc>
      </w:tr>
      <w:tr w:rsidR="00D27A5F" w14:paraId="472BB6BD" w14:textId="77777777">
        <w:tc>
          <w:tcPr>
            <w:tcW w:w="5535" w:type="dxa"/>
            <w:shd w:val="clear" w:color="auto" w:fill="auto"/>
            <w:tcMar>
              <w:top w:w="100" w:type="dxa"/>
              <w:left w:w="100" w:type="dxa"/>
              <w:bottom w:w="100" w:type="dxa"/>
              <w:right w:w="100" w:type="dxa"/>
            </w:tcMar>
          </w:tcPr>
          <w:p w14:paraId="79BD3610" w14:textId="6C629554" w:rsidR="00D27A5F" w:rsidRDefault="00D27A5F" w:rsidP="00D27A5F">
            <w:pPr>
              <w:widowControl w:val="0"/>
              <w:rPr>
                <w:sz w:val="20"/>
                <w:szCs w:val="20"/>
              </w:rPr>
            </w:pPr>
            <w:r>
              <w:rPr>
                <w:sz w:val="20"/>
                <w:szCs w:val="20"/>
              </w:rPr>
              <w:t xml:space="preserve">If </w:t>
            </w:r>
            <w:r w:rsidR="00204005">
              <w:rPr>
                <w:sz w:val="20"/>
                <w:szCs w:val="20"/>
              </w:rPr>
              <w:t xml:space="preserve">model </w:t>
            </w:r>
            <w:r w:rsidR="002540B6">
              <w:rPr>
                <w:sz w:val="20"/>
                <w:szCs w:val="20"/>
              </w:rPr>
              <w:t>DOES</w:t>
            </w:r>
            <w:r>
              <w:rPr>
                <w:sz w:val="20"/>
                <w:szCs w:val="20"/>
              </w:rPr>
              <w:t xml:space="preserve"> </w:t>
            </w:r>
            <w:r w:rsidR="002540B6">
              <w:rPr>
                <w:sz w:val="20"/>
                <w:szCs w:val="20"/>
              </w:rPr>
              <w:t>NOT</w:t>
            </w:r>
            <w:r>
              <w:rPr>
                <w:sz w:val="20"/>
                <w:szCs w:val="20"/>
              </w:rPr>
              <w:t xml:space="preserve"> make use of signal exchange Modelica blocks, is a </w:t>
            </w:r>
            <w:r w:rsidR="005546BA">
              <w:rPr>
                <w:sz w:val="20"/>
                <w:szCs w:val="20"/>
              </w:rPr>
              <w:t xml:space="preserve">KPI </w:t>
            </w:r>
            <w:r>
              <w:rPr>
                <w:sz w:val="20"/>
                <w:szCs w:val="20"/>
              </w:rPr>
              <w:t xml:space="preserve">JSON </w:t>
            </w:r>
            <w:r w:rsidR="005546BA">
              <w:rPr>
                <w:sz w:val="20"/>
                <w:szCs w:val="20"/>
              </w:rPr>
              <w:t>provided</w:t>
            </w:r>
            <w:r>
              <w:rPr>
                <w:sz w:val="20"/>
                <w:szCs w:val="20"/>
              </w:rPr>
              <w:t xml:space="preserve"> for matching output signals to KPI </w:t>
            </w:r>
            <w:r w:rsidR="005546BA">
              <w:rPr>
                <w:sz w:val="20"/>
                <w:szCs w:val="20"/>
              </w:rPr>
              <w:t>keywords</w:t>
            </w:r>
            <w:r w:rsidR="00FA2376">
              <w:rPr>
                <w:sz w:val="20"/>
                <w:szCs w:val="20"/>
              </w:rPr>
              <w:t xml:space="preserve"> (see Appendix B)</w:t>
            </w:r>
            <w:r>
              <w:rPr>
                <w:sz w:val="20"/>
                <w:szCs w:val="20"/>
              </w:rPr>
              <w:t>?</w:t>
            </w:r>
          </w:p>
        </w:tc>
        <w:tc>
          <w:tcPr>
            <w:tcW w:w="3825" w:type="dxa"/>
            <w:shd w:val="clear" w:color="auto" w:fill="auto"/>
            <w:tcMar>
              <w:top w:w="100" w:type="dxa"/>
              <w:left w:w="100" w:type="dxa"/>
              <w:bottom w:w="100" w:type="dxa"/>
              <w:right w:w="100" w:type="dxa"/>
            </w:tcMar>
          </w:tcPr>
          <w:p w14:paraId="6ACFF660" w14:textId="34174BCF" w:rsidR="00D27A5F" w:rsidRDefault="007C083D" w:rsidP="00D27A5F">
            <w:pPr>
              <w:widowControl w:val="0"/>
              <w:rPr>
                <w:sz w:val="20"/>
                <w:szCs w:val="20"/>
              </w:rPr>
            </w:pPr>
            <w:r>
              <w:rPr>
                <w:sz w:val="20"/>
                <w:szCs w:val="20"/>
              </w:rPr>
              <w:t>N/A</w:t>
            </w:r>
          </w:p>
        </w:tc>
      </w:tr>
      <w:tr w:rsidR="006D5D98" w14:paraId="60EB80E3" w14:textId="77777777">
        <w:tc>
          <w:tcPr>
            <w:tcW w:w="5535" w:type="dxa"/>
            <w:shd w:val="clear" w:color="auto" w:fill="auto"/>
            <w:tcMar>
              <w:top w:w="100" w:type="dxa"/>
              <w:left w:w="100" w:type="dxa"/>
              <w:bottom w:w="100" w:type="dxa"/>
              <w:right w:w="100" w:type="dxa"/>
            </w:tcMar>
          </w:tcPr>
          <w:p w14:paraId="5651DF13" w14:textId="45819958" w:rsidR="006D5D98" w:rsidRDefault="006D5D98" w:rsidP="00D27A5F">
            <w:pPr>
              <w:widowControl w:val="0"/>
              <w:rPr>
                <w:sz w:val="20"/>
                <w:szCs w:val="20"/>
              </w:rPr>
            </w:pPr>
            <w:r>
              <w:rPr>
                <w:sz w:val="20"/>
                <w:szCs w:val="20"/>
              </w:rPr>
              <w:t>Is a Days JSON provided for specifying scenario time periods (see Appendix B)?</w:t>
            </w:r>
          </w:p>
        </w:tc>
        <w:tc>
          <w:tcPr>
            <w:tcW w:w="3825" w:type="dxa"/>
            <w:shd w:val="clear" w:color="auto" w:fill="auto"/>
            <w:tcMar>
              <w:top w:w="100" w:type="dxa"/>
              <w:left w:w="100" w:type="dxa"/>
              <w:bottom w:w="100" w:type="dxa"/>
              <w:right w:w="100" w:type="dxa"/>
            </w:tcMar>
          </w:tcPr>
          <w:p w14:paraId="1DE7CE8C" w14:textId="3B3864F6" w:rsidR="006D5D98" w:rsidRDefault="007C083D" w:rsidP="00D27A5F">
            <w:pPr>
              <w:widowControl w:val="0"/>
              <w:rPr>
                <w:sz w:val="20"/>
                <w:szCs w:val="20"/>
              </w:rPr>
            </w:pPr>
            <w:r>
              <w:rPr>
                <w:sz w:val="20"/>
                <w:szCs w:val="20"/>
              </w:rPr>
              <w:t>Yes, empty</w:t>
            </w:r>
          </w:p>
        </w:tc>
      </w:tr>
      <w:tr w:rsidR="00387B80" w14:paraId="5518321A" w14:textId="77777777">
        <w:tc>
          <w:tcPr>
            <w:tcW w:w="5535" w:type="dxa"/>
            <w:shd w:val="clear" w:color="auto" w:fill="auto"/>
            <w:tcMar>
              <w:top w:w="100" w:type="dxa"/>
              <w:left w:w="100" w:type="dxa"/>
              <w:bottom w:w="100" w:type="dxa"/>
              <w:right w:w="100" w:type="dxa"/>
            </w:tcMar>
          </w:tcPr>
          <w:p w14:paraId="0AC8188B" w14:textId="77777777" w:rsidR="00387B80" w:rsidRDefault="00387B80" w:rsidP="00D27A5F">
            <w:pPr>
              <w:widowControl w:val="0"/>
              <w:rPr>
                <w:sz w:val="20"/>
                <w:szCs w:val="20"/>
              </w:rPr>
            </w:pPr>
            <w:r>
              <w:rPr>
                <w:sz w:val="20"/>
                <w:szCs w:val="20"/>
              </w:rPr>
              <w:t xml:space="preserve">Data for weather provided as csv with correct header names </w:t>
            </w:r>
            <w:r w:rsidR="00073CE9">
              <w:rPr>
                <w:sz w:val="20"/>
                <w:szCs w:val="20"/>
              </w:rPr>
              <w:t>(see Appendix C)?</w:t>
            </w:r>
          </w:p>
          <w:p w14:paraId="40029F8D" w14:textId="0A55C26F" w:rsidR="00FB52A7" w:rsidRDefault="004A3FCB" w:rsidP="00D27A5F">
            <w:pPr>
              <w:widowControl w:val="0"/>
              <w:rPr>
                <w:sz w:val="20"/>
                <w:szCs w:val="20"/>
              </w:rPr>
            </w:pPr>
            <w:r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3FAFC4A8" w14:textId="5BFA50D0" w:rsidR="00387B80" w:rsidRDefault="007C083D" w:rsidP="00D27A5F">
            <w:pPr>
              <w:widowControl w:val="0"/>
              <w:rPr>
                <w:sz w:val="20"/>
                <w:szCs w:val="20"/>
              </w:rPr>
            </w:pPr>
            <w:r>
              <w:rPr>
                <w:sz w:val="20"/>
                <w:szCs w:val="20"/>
              </w:rPr>
              <w:t>Yes</w:t>
            </w:r>
          </w:p>
        </w:tc>
      </w:tr>
      <w:tr w:rsidR="00D27A5F" w14:paraId="5A93D0CA" w14:textId="77777777">
        <w:tc>
          <w:tcPr>
            <w:tcW w:w="5535" w:type="dxa"/>
            <w:shd w:val="clear" w:color="auto" w:fill="auto"/>
            <w:tcMar>
              <w:top w:w="100" w:type="dxa"/>
              <w:left w:w="100" w:type="dxa"/>
              <w:bottom w:w="100" w:type="dxa"/>
              <w:right w:w="100" w:type="dxa"/>
            </w:tcMar>
          </w:tcPr>
          <w:p w14:paraId="52D4334E" w14:textId="1710CB28" w:rsidR="00D27A5F" w:rsidRDefault="00D27A5F" w:rsidP="00D27A5F">
            <w:pPr>
              <w:widowControl w:val="0"/>
              <w:rPr>
                <w:sz w:val="20"/>
                <w:szCs w:val="20"/>
              </w:rPr>
            </w:pPr>
            <w:r>
              <w:rPr>
                <w:sz w:val="20"/>
                <w:szCs w:val="20"/>
              </w:rPr>
              <w:t xml:space="preserve">Data for </w:t>
            </w:r>
            <w:r w:rsidR="00387B80">
              <w:rPr>
                <w:sz w:val="20"/>
                <w:szCs w:val="20"/>
              </w:rPr>
              <w:t>zone comfort setpoint</w:t>
            </w:r>
            <w:r w:rsidR="00431823">
              <w:rPr>
                <w:sz w:val="20"/>
                <w:szCs w:val="20"/>
              </w:rPr>
              <w:t xml:space="preserve"> </w:t>
            </w:r>
            <w:r>
              <w:rPr>
                <w:sz w:val="20"/>
                <w:szCs w:val="20"/>
              </w:rPr>
              <w:t>temperature(s) for each zone provided</w:t>
            </w:r>
            <w:r w:rsidR="00D51E5F">
              <w:rPr>
                <w:sz w:val="20"/>
                <w:szCs w:val="20"/>
              </w:rPr>
              <w:t xml:space="preserve"> as csv</w:t>
            </w:r>
            <w:r w:rsidR="00204005">
              <w:rPr>
                <w:sz w:val="20"/>
                <w:szCs w:val="20"/>
              </w:rPr>
              <w:t xml:space="preserve"> with correct header names</w:t>
            </w:r>
            <w:r w:rsidR="00073CE9">
              <w:rPr>
                <w:sz w:val="20"/>
                <w:szCs w:val="20"/>
              </w:rPr>
              <w:t xml:space="preserve"> (see Appendix C)?</w:t>
            </w:r>
            <w:r w:rsidR="00FB52A7">
              <w:rPr>
                <w:sz w:val="20"/>
                <w:szCs w:val="20"/>
              </w:rPr>
              <w:t xml:space="preserve">  </w:t>
            </w:r>
            <w:r w:rsidR="004A3FCB"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31C12ACD" w14:textId="0E0DBF4D" w:rsidR="00D27A5F" w:rsidRDefault="007C083D" w:rsidP="00D27A5F">
            <w:pPr>
              <w:widowControl w:val="0"/>
              <w:rPr>
                <w:sz w:val="20"/>
                <w:szCs w:val="20"/>
              </w:rPr>
            </w:pPr>
            <w:r>
              <w:rPr>
                <w:sz w:val="20"/>
                <w:szCs w:val="20"/>
              </w:rPr>
              <w:t>Yes</w:t>
            </w:r>
          </w:p>
        </w:tc>
      </w:tr>
      <w:tr w:rsidR="007C2100" w14:paraId="3FE3E341" w14:textId="77777777">
        <w:tc>
          <w:tcPr>
            <w:tcW w:w="5535" w:type="dxa"/>
            <w:shd w:val="clear" w:color="auto" w:fill="auto"/>
            <w:tcMar>
              <w:top w:w="100" w:type="dxa"/>
              <w:left w:w="100" w:type="dxa"/>
              <w:bottom w:w="100" w:type="dxa"/>
              <w:right w:w="100" w:type="dxa"/>
            </w:tcMar>
          </w:tcPr>
          <w:p w14:paraId="09C54A06" w14:textId="77777777" w:rsidR="007C2100" w:rsidRDefault="007C2100" w:rsidP="00D27A5F">
            <w:pPr>
              <w:widowControl w:val="0"/>
              <w:rPr>
                <w:sz w:val="20"/>
                <w:szCs w:val="20"/>
              </w:rPr>
            </w:pPr>
            <w:r>
              <w:rPr>
                <w:sz w:val="20"/>
                <w:szCs w:val="20"/>
              </w:rPr>
              <w:t>Data for occupancy</w:t>
            </w:r>
            <w:r w:rsidR="00CD51A7">
              <w:rPr>
                <w:sz w:val="20"/>
                <w:szCs w:val="20"/>
              </w:rPr>
              <w:t xml:space="preserve"> (number of occupants)</w:t>
            </w:r>
            <w:r>
              <w:rPr>
                <w:sz w:val="20"/>
                <w:szCs w:val="20"/>
              </w:rPr>
              <w:t xml:space="preserve"> </w:t>
            </w:r>
            <w:r w:rsidR="00CD51A7">
              <w:rPr>
                <w:sz w:val="20"/>
                <w:szCs w:val="20"/>
              </w:rPr>
              <w:t xml:space="preserve">schedule </w:t>
            </w:r>
            <w:r>
              <w:rPr>
                <w:sz w:val="20"/>
                <w:szCs w:val="20"/>
              </w:rPr>
              <w:t xml:space="preserve">for each zone </w:t>
            </w:r>
            <w:r>
              <w:rPr>
                <w:sz w:val="20"/>
                <w:szCs w:val="20"/>
              </w:rPr>
              <w:lastRenderedPageBreak/>
              <w:t>provided</w:t>
            </w:r>
            <w:r w:rsidR="00061659">
              <w:rPr>
                <w:sz w:val="20"/>
                <w:szCs w:val="20"/>
              </w:rPr>
              <w:t xml:space="preserve"> as csv</w:t>
            </w:r>
            <w:r w:rsidR="00204005">
              <w:rPr>
                <w:sz w:val="20"/>
                <w:szCs w:val="20"/>
              </w:rPr>
              <w:t xml:space="preserve"> with correct header names</w:t>
            </w:r>
            <w:r w:rsidR="00073CE9">
              <w:rPr>
                <w:sz w:val="20"/>
                <w:szCs w:val="20"/>
              </w:rPr>
              <w:t xml:space="preserve"> (see Appendix C)?</w:t>
            </w:r>
          </w:p>
          <w:p w14:paraId="0C1E0DB3" w14:textId="50DC5CE8" w:rsidR="00FB52A7" w:rsidRDefault="004A3FCB" w:rsidP="00D27A5F">
            <w:pPr>
              <w:widowControl w:val="0"/>
              <w:rPr>
                <w:sz w:val="20"/>
                <w:szCs w:val="20"/>
              </w:rPr>
            </w:pPr>
            <w:r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780055AE" w14:textId="147BB7B7" w:rsidR="007C2100" w:rsidRDefault="00B81D5B" w:rsidP="00D27A5F">
            <w:pPr>
              <w:widowControl w:val="0"/>
              <w:rPr>
                <w:sz w:val="20"/>
                <w:szCs w:val="20"/>
              </w:rPr>
            </w:pPr>
            <w:r>
              <w:rPr>
                <w:sz w:val="20"/>
                <w:szCs w:val="20"/>
              </w:rPr>
              <w:lastRenderedPageBreak/>
              <w:t xml:space="preserve">The number of occupants doesn’t seem to </w:t>
            </w:r>
            <w:r>
              <w:rPr>
                <w:sz w:val="20"/>
                <w:szCs w:val="20"/>
              </w:rPr>
              <w:lastRenderedPageBreak/>
              <w:t>match the number of occupants in the model? E.g. on row 0 the occupancy is 0.05*0.05 occ/m2*984m2=2.46 while the file contains ‘2’. Other zones have 0 occupancy while it is decimal. The values thus seem to be rounded off, which seems inconsistent with the model.</w:t>
            </w:r>
          </w:p>
        </w:tc>
      </w:tr>
      <w:tr w:rsidR="007C2100" w14:paraId="1FB461D3" w14:textId="77777777">
        <w:tc>
          <w:tcPr>
            <w:tcW w:w="5535" w:type="dxa"/>
            <w:shd w:val="clear" w:color="auto" w:fill="auto"/>
            <w:tcMar>
              <w:top w:w="100" w:type="dxa"/>
              <w:left w:w="100" w:type="dxa"/>
              <w:bottom w:w="100" w:type="dxa"/>
              <w:right w:w="100" w:type="dxa"/>
            </w:tcMar>
          </w:tcPr>
          <w:p w14:paraId="791235FF" w14:textId="1FBA51B8" w:rsidR="007C2100" w:rsidRDefault="007C2100" w:rsidP="00D27A5F">
            <w:pPr>
              <w:widowControl w:val="0"/>
              <w:rPr>
                <w:sz w:val="20"/>
                <w:szCs w:val="20"/>
              </w:rPr>
            </w:pPr>
            <w:r>
              <w:rPr>
                <w:sz w:val="20"/>
                <w:szCs w:val="20"/>
              </w:rPr>
              <w:lastRenderedPageBreak/>
              <w:t xml:space="preserve">Data for internal </w:t>
            </w:r>
            <w:r w:rsidR="00204005">
              <w:rPr>
                <w:sz w:val="20"/>
                <w:szCs w:val="20"/>
              </w:rPr>
              <w:t>gains</w:t>
            </w:r>
            <w:r>
              <w:rPr>
                <w:sz w:val="20"/>
                <w:szCs w:val="20"/>
              </w:rPr>
              <w:t xml:space="preserve"> for each zone provided</w:t>
            </w:r>
            <w:r w:rsidR="00061659">
              <w:rPr>
                <w:sz w:val="20"/>
                <w:szCs w:val="20"/>
              </w:rPr>
              <w:t xml:space="preserve"> as csv</w:t>
            </w:r>
            <w:r w:rsidR="00204005">
              <w:rPr>
                <w:sz w:val="20"/>
                <w:szCs w:val="20"/>
              </w:rPr>
              <w:t xml:space="preserve"> with correct header names</w:t>
            </w:r>
            <w:r w:rsidR="00073CE9">
              <w:rPr>
                <w:sz w:val="20"/>
                <w:szCs w:val="20"/>
              </w:rPr>
              <w:t xml:space="preserve"> (see Appendix C)?</w:t>
            </w:r>
            <w:r w:rsidR="00FB52A7">
              <w:rPr>
                <w:sz w:val="20"/>
                <w:szCs w:val="20"/>
              </w:rPr>
              <w:br/>
            </w:r>
            <w:r w:rsidR="004A3FCB"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4AAE670E" w14:textId="1552C461" w:rsidR="007C2100" w:rsidRDefault="00B81D5B" w:rsidP="00D27A5F">
            <w:pPr>
              <w:widowControl w:val="0"/>
              <w:rPr>
                <w:sz w:val="20"/>
                <w:szCs w:val="20"/>
              </w:rPr>
            </w:pPr>
            <w:r>
              <w:rPr>
                <w:sz w:val="20"/>
                <w:szCs w:val="20"/>
              </w:rPr>
              <w:t>Yes</w:t>
            </w:r>
          </w:p>
        </w:tc>
      </w:tr>
      <w:tr w:rsidR="00D27A5F" w14:paraId="3BDC27C8" w14:textId="77777777">
        <w:tc>
          <w:tcPr>
            <w:tcW w:w="5535" w:type="dxa"/>
            <w:shd w:val="clear" w:color="auto" w:fill="auto"/>
            <w:tcMar>
              <w:top w:w="100" w:type="dxa"/>
              <w:left w:w="100" w:type="dxa"/>
              <w:bottom w:w="100" w:type="dxa"/>
              <w:right w:w="100" w:type="dxa"/>
            </w:tcMar>
          </w:tcPr>
          <w:p w14:paraId="73BDB8CF" w14:textId="7A4E8529" w:rsidR="00D27A5F" w:rsidRDefault="00D27A5F" w:rsidP="00D27A5F">
            <w:pPr>
              <w:widowControl w:val="0"/>
              <w:rPr>
                <w:sz w:val="20"/>
                <w:szCs w:val="20"/>
              </w:rPr>
            </w:pPr>
            <w:r>
              <w:rPr>
                <w:sz w:val="20"/>
                <w:szCs w:val="20"/>
              </w:rPr>
              <w:t>Data for GHG emission factors</w:t>
            </w:r>
            <w:r w:rsidR="00431823">
              <w:rPr>
                <w:sz w:val="20"/>
                <w:szCs w:val="20"/>
              </w:rPr>
              <w:t xml:space="preserve"> for each fuel source</w:t>
            </w:r>
            <w:r>
              <w:rPr>
                <w:sz w:val="20"/>
                <w:szCs w:val="20"/>
              </w:rPr>
              <w:t xml:space="preserve"> provided</w:t>
            </w:r>
            <w:r w:rsidR="00061659">
              <w:rPr>
                <w:sz w:val="20"/>
                <w:szCs w:val="20"/>
              </w:rPr>
              <w:t xml:space="preserve"> as csv</w:t>
            </w:r>
            <w:r w:rsidR="00204005">
              <w:rPr>
                <w:sz w:val="20"/>
                <w:szCs w:val="20"/>
              </w:rPr>
              <w:t xml:space="preserve"> with correct header names</w:t>
            </w:r>
            <w:r w:rsidR="00073CE9">
              <w:rPr>
                <w:sz w:val="20"/>
                <w:szCs w:val="20"/>
              </w:rPr>
              <w:t xml:space="preserve"> (see Appendix C)?</w:t>
            </w:r>
          </w:p>
        </w:tc>
        <w:tc>
          <w:tcPr>
            <w:tcW w:w="3825" w:type="dxa"/>
            <w:shd w:val="clear" w:color="auto" w:fill="auto"/>
            <w:tcMar>
              <w:top w:w="100" w:type="dxa"/>
              <w:left w:w="100" w:type="dxa"/>
              <w:bottom w:w="100" w:type="dxa"/>
              <w:right w:w="100" w:type="dxa"/>
            </w:tcMar>
          </w:tcPr>
          <w:p w14:paraId="5067DED3" w14:textId="414A0F22" w:rsidR="00D27A5F" w:rsidRDefault="00B81D5B" w:rsidP="00D27A5F">
            <w:pPr>
              <w:widowControl w:val="0"/>
              <w:rPr>
                <w:sz w:val="20"/>
                <w:szCs w:val="20"/>
              </w:rPr>
            </w:pPr>
            <w:r>
              <w:rPr>
                <w:sz w:val="20"/>
                <w:szCs w:val="20"/>
              </w:rPr>
              <w:t>Yes</w:t>
            </w:r>
          </w:p>
        </w:tc>
      </w:tr>
      <w:tr w:rsidR="00D27A5F" w14:paraId="1C1D1D35" w14:textId="77777777">
        <w:tc>
          <w:tcPr>
            <w:tcW w:w="5535" w:type="dxa"/>
            <w:shd w:val="clear" w:color="auto" w:fill="auto"/>
            <w:tcMar>
              <w:top w:w="100" w:type="dxa"/>
              <w:left w:w="100" w:type="dxa"/>
              <w:bottom w:w="100" w:type="dxa"/>
              <w:right w:w="100" w:type="dxa"/>
            </w:tcMar>
          </w:tcPr>
          <w:p w14:paraId="07EF096A" w14:textId="3157689C" w:rsidR="00D27A5F" w:rsidRDefault="00D27A5F" w:rsidP="00D27A5F">
            <w:pPr>
              <w:widowControl w:val="0"/>
              <w:rPr>
                <w:sz w:val="20"/>
                <w:szCs w:val="20"/>
              </w:rPr>
            </w:pPr>
            <w:r>
              <w:rPr>
                <w:sz w:val="20"/>
                <w:szCs w:val="20"/>
              </w:rPr>
              <w:t xml:space="preserve">Data for </w:t>
            </w:r>
            <w:r w:rsidR="00387B80">
              <w:rPr>
                <w:sz w:val="20"/>
                <w:szCs w:val="20"/>
              </w:rPr>
              <w:t xml:space="preserve">energy </w:t>
            </w:r>
            <w:r>
              <w:rPr>
                <w:sz w:val="20"/>
                <w:szCs w:val="20"/>
              </w:rPr>
              <w:t>pricing provided</w:t>
            </w:r>
            <w:r w:rsidR="00061659">
              <w:rPr>
                <w:sz w:val="20"/>
                <w:szCs w:val="20"/>
              </w:rPr>
              <w:t xml:space="preserve"> as csv</w:t>
            </w:r>
            <w:r w:rsidR="00387B80">
              <w:rPr>
                <w:sz w:val="20"/>
                <w:szCs w:val="20"/>
              </w:rPr>
              <w:t xml:space="preserve"> with correct header names</w:t>
            </w:r>
            <w:r w:rsidR="00073CE9">
              <w:rPr>
                <w:sz w:val="20"/>
                <w:szCs w:val="20"/>
              </w:rPr>
              <w:t xml:space="preserve"> (see Appendix C)?</w:t>
            </w:r>
          </w:p>
        </w:tc>
        <w:tc>
          <w:tcPr>
            <w:tcW w:w="3825" w:type="dxa"/>
            <w:shd w:val="clear" w:color="auto" w:fill="auto"/>
            <w:tcMar>
              <w:top w:w="100" w:type="dxa"/>
              <w:left w:w="100" w:type="dxa"/>
              <w:bottom w:w="100" w:type="dxa"/>
              <w:right w:w="100" w:type="dxa"/>
            </w:tcMar>
          </w:tcPr>
          <w:p w14:paraId="7848CE3E" w14:textId="6D815E31" w:rsidR="00D27A5F" w:rsidRDefault="00B81D5B" w:rsidP="00D27A5F">
            <w:pPr>
              <w:widowControl w:val="0"/>
              <w:rPr>
                <w:sz w:val="20"/>
                <w:szCs w:val="20"/>
              </w:rPr>
            </w:pPr>
            <w:r>
              <w:rPr>
                <w:sz w:val="20"/>
                <w:szCs w:val="20"/>
              </w:rPr>
              <w:t>Yes</w:t>
            </w:r>
          </w:p>
        </w:tc>
      </w:tr>
    </w:tbl>
    <w:p w14:paraId="048F633A" w14:textId="1A565FA5" w:rsidR="00403E4D" w:rsidRDefault="00403E4D"/>
    <w:p w14:paraId="79B9C50C" w14:textId="77777777" w:rsidR="004A3FCB" w:rsidRDefault="004A3FCB">
      <w:pPr>
        <w:spacing w:line="276" w:lineRule="auto"/>
        <w:rPr>
          <w:b/>
        </w:rPr>
      </w:pPr>
      <w:bookmarkStart w:id="116" w:name="_Toc22127855"/>
      <w:r>
        <w:br w:type="page"/>
      </w:r>
    </w:p>
    <w:p w14:paraId="27DEA91F" w14:textId="05B13137" w:rsidR="00FA2376" w:rsidRPr="0086319D" w:rsidRDefault="00FA2376" w:rsidP="0086319D">
      <w:pPr>
        <w:pStyle w:val="Heading1"/>
      </w:pPr>
      <w:r>
        <w:lastRenderedPageBreak/>
        <w:t>Appendix A: Documentation Template</w:t>
      </w:r>
      <w:bookmarkEnd w:id="116"/>
    </w:p>
    <w:p w14:paraId="371F9828" w14:textId="77777777" w:rsidR="002E316E" w:rsidRDefault="002E316E" w:rsidP="00FA2376">
      <w:pPr>
        <w:rPr>
          <w:sz w:val="20"/>
          <w:szCs w:val="20"/>
        </w:rPr>
      </w:pPr>
    </w:p>
    <w:p w14:paraId="240AD26B" w14:textId="1B4B699E" w:rsidR="00FA2376" w:rsidRPr="0090055A" w:rsidRDefault="00FA2376" w:rsidP="00FA2376">
      <w:pPr>
        <w:rPr>
          <w:sz w:val="20"/>
          <w:szCs w:val="20"/>
        </w:rPr>
      </w:pPr>
      <w:r w:rsidRPr="0090055A">
        <w:rPr>
          <w:sz w:val="20"/>
          <w:szCs w:val="20"/>
        </w:rPr>
        <w:t>&lt;html&gt;</w:t>
      </w:r>
    </w:p>
    <w:p w14:paraId="4E3729A3" w14:textId="77777777" w:rsidR="00FA2376" w:rsidRPr="0090055A" w:rsidRDefault="00FA2376" w:rsidP="00FA2376">
      <w:pPr>
        <w:rPr>
          <w:sz w:val="20"/>
          <w:szCs w:val="20"/>
        </w:rPr>
      </w:pPr>
      <w:r w:rsidRPr="0090055A">
        <w:rPr>
          <w:sz w:val="20"/>
          <w:szCs w:val="20"/>
        </w:rPr>
        <w:t>General model description.</w:t>
      </w:r>
    </w:p>
    <w:p w14:paraId="35453918" w14:textId="77777777" w:rsidR="00FA2376" w:rsidRPr="0090055A" w:rsidRDefault="00FA2376" w:rsidP="00FA2376">
      <w:pPr>
        <w:rPr>
          <w:sz w:val="20"/>
          <w:szCs w:val="20"/>
        </w:rPr>
      </w:pPr>
      <w:r w:rsidRPr="0090055A">
        <w:rPr>
          <w:sz w:val="20"/>
          <w:szCs w:val="20"/>
        </w:rPr>
        <w:t>&lt;h3&gt;Building Design and Use&lt;/h3&gt;</w:t>
      </w:r>
    </w:p>
    <w:p w14:paraId="3BAC1041" w14:textId="77777777" w:rsidR="00FA2376" w:rsidRPr="0090055A" w:rsidRDefault="00FA2376" w:rsidP="00FA2376">
      <w:pPr>
        <w:rPr>
          <w:sz w:val="20"/>
          <w:szCs w:val="20"/>
        </w:rPr>
      </w:pPr>
      <w:r w:rsidRPr="0090055A">
        <w:rPr>
          <w:sz w:val="20"/>
          <w:szCs w:val="20"/>
        </w:rPr>
        <w:t>&lt;h4&gt;Architecture&lt;/h4&gt;</w:t>
      </w:r>
    </w:p>
    <w:p w14:paraId="52F872D7" w14:textId="77777777" w:rsidR="00FA2376" w:rsidRPr="0090055A" w:rsidRDefault="00FA2376" w:rsidP="00FA2376">
      <w:pPr>
        <w:rPr>
          <w:sz w:val="20"/>
          <w:szCs w:val="20"/>
        </w:rPr>
      </w:pPr>
      <w:r w:rsidRPr="0090055A">
        <w:rPr>
          <w:sz w:val="20"/>
          <w:szCs w:val="20"/>
        </w:rPr>
        <w:t>&lt;p&gt;</w:t>
      </w:r>
    </w:p>
    <w:p w14:paraId="205A8B28" w14:textId="77777777" w:rsidR="00FA2376" w:rsidRPr="0090055A" w:rsidRDefault="00FA2376" w:rsidP="00FA2376">
      <w:pPr>
        <w:rPr>
          <w:sz w:val="20"/>
          <w:szCs w:val="20"/>
        </w:rPr>
      </w:pPr>
      <w:r w:rsidRPr="0090055A">
        <w:rPr>
          <w:sz w:val="20"/>
          <w:szCs w:val="20"/>
        </w:rPr>
        <w:t>…</w:t>
      </w:r>
    </w:p>
    <w:p w14:paraId="4C994A55" w14:textId="77777777" w:rsidR="00FA2376" w:rsidRPr="0090055A" w:rsidRDefault="00FA2376" w:rsidP="00FA2376">
      <w:pPr>
        <w:rPr>
          <w:sz w:val="20"/>
          <w:szCs w:val="20"/>
        </w:rPr>
      </w:pPr>
      <w:r w:rsidRPr="0090055A">
        <w:rPr>
          <w:sz w:val="20"/>
          <w:szCs w:val="20"/>
        </w:rPr>
        <w:t>&lt;/p&gt;</w:t>
      </w:r>
    </w:p>
    <w:p w14:paraId="2FC57FB0" w14:textId="77777777" w:rsidR="00FA2376" w:rsidRPr="0090055A" w:rsidRDefault="00FA2376" w:rsidP="00FA2376">
      <w:pPr>
        <w:rPr>
          <w:sz w:val="20"/>
          <w:szCs w:val="20"/>
        </w:rPr>
      </w:pPr>
      <w:r w:rsidRPr="0090055A">
        <w:rPr>
          <w:sz w:val="20"/>
          <w:szCs w:val="20"/>
        </w:rPr>
        <w:t>&lt;h4&gt;Constructions&lt;/h4&gt;</w:t>
      </w:r>
    </w:p>
    <w:p w14:paraId="46C0507D" w14:textId="77777777" w:rsidR="00FA2376" w:rsidRPr="0090055A" w:rsidRDefault="00FA2376" w:rsidP="00FA2376">
      <w:pPr>
        <w:rPr>
          <w:sz w:val="20"/>
          <w:szCs w:val="20"/>
        </w:rPr>
      </w:pPr>
      <w:r w:rsidRPr="0090055A">
        <w:rPr>
          <w:sz w:val="20"/>
          <w:szCs w:val="20"/>
        </w:rPr>
        <w:t>&lt;p&gt;</w:t>
      </w:r>
    </w:p>
    <w:p w14:paraId="5ADCA52C" w14:textId="77777777" w:rsidR="00FA2376" w:rsidRPr="0090055A" w:rsidRDefault="00FA2376" w:rsidP="00FA2376">
      <w:pPr>
        <w:rPr>
          <w:sz w:val="20"/>
          <w:szCs w:val="20"/>
        </w:rPr>
      </w:pPr>
      <w:r w:rsidRPr="0090055A">
        <w:rPr>
          <w:sz w:val="20"/>
          <w:szCs w:val="20"/>
        </w:rPr>
        <w:t>…</w:t>
      </w:r>
    </w:p>
    <w:p w14:paraId="5DB97A0D" w14:textId="77777777" w:rsidR="00FA2376" w:rsidRPr="0090055A" w:rsidRDefault="00FA2376" w:rsidP="00FA2376">
      <w:pPr>
        <w:rPr>
          <w:sz w:val="20"/>
          <w:szCs w:val="20"/>
        </w:rPr>
      </w:pPr>
      <w:r w:rsidRPr="0090055A">
        <w:rPr>
          <w:sz w:val="20"/>
          <w:szCs w:val="20"/>
        </w:rPr>
        <w:t>&lt;/p&gt;</w:t>
      </w:r>
    </w:p>
    <w:p w14:paraId="2F8C223C" w14:textId="77777777" w:rsidR="00FA2376" w:rsidRPr="0090055A" w:rsidRDefault="00FA2376" w:rsidP="00FA2376">
      <w:pPr>
        <w:rPr>
          <w:sz w:val="20"/>
          <w:szCs w:val="20"/>
        </w:rPr>
      </w:pPr>
      <w:r w:rsidRPr="0090055A">
        <w:rPr>
          <w:sz w:val="20"/>
          <w:szCs w:val="20"/>
        </w:rPr>
        <w:t>&lt;h4&gt;Occupancy schedules&lt;/h4&gt;</w:t>
      </w:r>
    </w:p>
    <w:p w14:paraId="2E0A25A6" w14:textId="77777777" w:rsidR="00FA2376" w:rsidRPr="0090055A" w:rsidRDefault="00FA2376" w:rsidP="00FA2376">
      <w:pPr>
        <w:rPr>
          <w:sz w:val="20"/>
          <w:szCs w:val="20"/>
        </w:rPr>
      </w:pPr>
      <w:r w:rsidRPr="0090055A">
        <w:rPr>
          <w:sz w:val="20"/>
          <w:szCs w:val="20"/>
        </w:rPr>
        <w:t>&lt;p&gt;</w:t>
      </w:r>
    </w:p>
    <w:p w14:paraId="56532094" w14:textId="77777777" w:rsidR="00FA2376" w:rsidRPr="0090055A" w:rsidRDefault="00FA2376" w:rsidP="00FA2376">
      <w:pPr>
        <w:rPr>
          <w:sz w:val="20"/>
          <w:szCs w:val="20"/>
        </w:rPr>
      </w:pPr>
      <w:r w:rsidRPr="0090055A">
        <w:rPr>
          <w:sz w:val="20"/>
          <w:szCs w:val="20"/>
        </w:rPr>
        <w:t>…</w:t>
      </w:r>
    </w:p>
    <w:p w14:paraId="4E15AE59" w14:textId="77777777" w:rsidR="00FA2376" w:rsidRPr="0090055A" w:rsidRDefault="00FA2376" w:rsidP="00FA2376">
      <w:pPr>
        <w:rPr>
          <w:sz w:val="20"/>
          <w:szCs w:val="20"/>
        </w:rPr>
      </w:pPr>
      <w:r w:rsidRPr="0090055A">
        <w:rPr>
          <w:sz w:val="20"/>
          <w:szCs w:val="20"/>
        </w:rPr>
        <w:t>&lt;/p&gt;</w:t>
      </w:r>
    </w:p>
    <w:p w14:paraId="30CE6B58" w14:textId="77777777" w:rsidR="00FA2376" w:rsidRPr="0090055A" w:rsidRDefault="00FA2376" w:rsidP="00FA2376">
      <w:pPr>
        <w:rPr>
          <w:sz w:val="20"/>
          <w:szCs w:val="20"/>
        </w:rPr>
      </w:pPr>
      <w:r w:rsidRPr="0090055A">
        <w:rPr>
          <w:sz w:val="20"/>
          <w:szCs w:val="20"/>
        </w:rPr>
        <w:t>&lt;h4&gt;Internal loads and schedules&lt;/h4&gt;</w:t>
      </w:r>
    </w:p>
    <w:p w14:paraId="79F8CEBB" w14:textId="77777777" w:rsidR="00FA2376" w:rsidRPr="0090055A" w:rsidRDefault="00FA2376" w:rsidP="00FA2376">
      <w:pPr>
        <w:rPr>
          <w:sz w:val="20"/>
          <w:szCs w:val="20"/>
        </w:rPr>
      </w:pPr>
      <w:r w:rsidRPr="0090055A">
        <w:rPr>
          <w:sz w:val="20"/>
          <w:szCs w:val="20"/>
        </w:rPr>
        <w:t>&lt;p&gt;</w:t>
      </w:r>
    </w:p>
    <w:p w14:paraId="591FCBE0" w14:textId="77777777" w:rsidR="00FA2376" w:rsidRPr="0090055A" w:rsidRDefault="00FA2376" w:rsidP="00FA2376">
      <w:pPr>
        <w:rPr>
          <w:sz w:val="20"/>
          <w:szCs w:val="20"/>
        </w:rPr>
      </w:pPr>
      <w:r w:rsidRPr="0090055A">
        <w:rPr>
          <w:sz w:val="20"/>
          <w:szCs w:val="20"/>
        </w:rPr>
        <w:t>…</w:t>
      </w:r>
    </w:p>
    <w:p w14:paraId="33DD389A" w14:textId="77777777" w:rsidR="00FA2376" w:rsidRPr="0090055A" w:rsidRDefault="00FA2376" w:rsidP="00FA2376">
      <w:pPr>
        <w:rPr>
          <w:sz w:val="20"/>
          <w:szCs w:val="20"/>
        </w:rPr>
      </w:pPr>
    </w:p>
    <w:p w14:paraId="48D138D2" w14:textId="77777777" w:rsidR="00FA2376" w:rsidRPr="0090055A" w:rsidRDefault="00FA2376" w:rsidP="00FA2376">
      <w:pPr>
        <w:rPr>
          <w:sz w:val="20"/>
          <w:szCs w:val="20"/>
        </w:rPr>
      </w:pPr>
      <w:r w:rsidRPr="0090055A">
        <w:rPr>
          <w:sz w:val="20"/>
          <w:szCs w:val="20"/>
        </w:rPr>
        <w:t>&lt;/p&gt;</w:t>
      </w:r>
    </w:p>
    <w:p w14:paraId="1D7DB811" w14:textId="77777777" w:rsidR="00FA2376" w:rsidRPr="0090055A" w:rsidRDefault="00FA2376" w:rsidP="00FA2376">
      <w:pPr>
        <w:rPr>
          <w:sz w:val="20"/>
          <w:szCs w:val="20"/>
        </w:rPr>
      </w:pPr>
      <w:r w:rsidRPr="0090055A">
        <w:rPr>
          <w:sz w:val="20"/>
          <w:szCs w:val="20"/>
        </w:rPr>
        <w:t>&lt;h4&gt;Climate data&lt;/h4&gt;</w:t>
      </w:r>
    </w:p>
    <w:p w14:paraId="7B0B2D9A" w14:textId="77777777" w:rsidR="00FA2376" w:rsidRPr="0090055A" w:rsidRDefault="00FA2376" w:rsidP="00FA2376">
      <w:pPr>
        <w:rPr>
          <w:sz w:val="20"/>
          <w:szCs w:val="20"/>
        </w:rPr>
      </w:pPr>
      <w:r w:rsidRPr="0090055A">
        <w:rPr>
          <w:sz w:val="20"/>
          <w:szCs w:val="20"/>
        </w:rPr>
        <w:t>&lt;p&gt;</w:t>
      </w:r>
    </w:p>
    <w:p w14:paraId="76E16D72" w14:textId="77777777" w:rsidR="00FA2376" w:rsidRPr="0090055A" w:rsidRDefault="00FA2376" w:rsidP="00FA2376">
      <w:pPr>
        <w:rPr>
          <w:sz w:val="20"/>
          <w:szCs w:val="20"/>
        </w:rPr>
      </w:pPr>
      <w:r w:rsidRPr="0090055A">
        <w:rPr>
          <w:sz w:val="20"/>
          <w:szCs w:val="20"/>
        </w:rPr>
        <w:t>…</w:t>
      </w:r>
    </w:p>
    <w:p w14:paraId="41309C09" w14:textId="77777777" w:rsidR="00FA2376" w:rsidRPr="0090055A" w:rsidRDefault="00FA2376" w:rsidP="00FA2376">
      <w:pPr>
        <w:rPr>
          <w:sz w:val="20"/>
          <w:szCs w:val="20"/>
        </w:rPr>
      </w:pPr>
      <w:r w:rsidRPr="0090055A">
        <w:rPr>
          <w:sz w:val="20"/>
          <w:szCs w:val="20"/>
        </w:rPr>
        <w:t>&lt;/p&gt;</w:t>
      </w:r>
    </w:p>
    <w:p w14:paraId="00DED539" w14:textId="77777777" w:rsidR="00FA2376" w:rsidRPr="0090055A" w:rsidRDefault="00FA2376" w:rsidP="00FA2376">
      <w:pPr>
        <w:rPr>
          <w:sz w:val="20"/>
          <w:szCs w:val="20"/>
        </w:rPr>
      </w:pPr>
      <w:r w:rsidRPr="0090055A">
        <w:rPr>
          <w:sz w:val="20"/>
          <w:szCs w:val="20"/>
        </w:rPr>
        <w:t>&lt;h3&gt;HVAC System Design&lt;/h3&gt;</w:t>
      </w:r>
    </w:p>
    <w:p w14:paraId="7FA697E9" w14:textId="77777777" w:rsidR="00FA2376" w:rsidRPr="0090055A" w:rsidRDefault="00FA2376" w:rsidP="00FA2376">
      <w:pPr>
        <w:rPr>
          <w:sz w:val="20"/>
          <w:szCs w:val="20"/>
        </w:rPr>
      </w:pPr>
      <w:r w:rsidRPr="0090055A">
        <w:rPr>
          <w:sz w:val="20"/>
          <w:szCs w:val="20"/>
        </w:rPr>
        <w:t>&lt;h4&gt;Primary and secondary system designs&lt;/h4&gt;</w:t>
      </w:r>
    </w:p>
    <w:p w14:paraId="351ECC4B" w14:textId="77777777" w:rsidR="00FA2376" w:rsidRPr="0090055A" w:rsidRDefault="00FA2376" w:rsidP="00FA2376">
      <w:pPr>
        <w:rPr>
          <w:sz w:val="20"/>
          <w:szCs w:val="20"/>
        </w:rPr>
      </w:pPr>
      <w:r w:rsidRPr="0090055A">
        <w:rPr>
          <w:sz w:val="20"/>
          <w:szCs w:val="20"/>
        </w:rPr>
        <w:t>&lt;p&gt;</w:t>
      </w:r>
    </w:p>
    <w:p w14:paraId="799027FE" w14:textId="77777777" w:rsidR="00FA2376" w:rsidRPr="0090055A" w:rsidRDefault="00FA2376" w:rsidP="00FA2376">
      <w:pPr>
        <w:rPr>
          <w:sz w:val="20"/>
          <w:szCs w:val="20"/>
        </w:rPr>
      </w:pPr>
      <w:r w:rsidRPr="0090055A">
        <w:rPr>
          <w:sz w:val="20"/>
          <w:szCs w:val="20"/>
        </w:rPr>
        <w:t>…</w:t>
      </w:r>
    </w:p>
    <w:p w14:paraId="2A5B37CE" w14:textId="77777777" w:rsidR="00FA2376" w:rsidRPr="0090055A" w:rsidRDefault="00FA2376" w:rsidP="00FA2376">
      <w:pPr>
        <w:rPr>
          <w:sz w:val="20"/>
          <w:szCs w:val="20"/>
        </w:rPr>
      </w:pPr>
      <w:r w:rsidRPr="0090055A">
        <w:rPr>
          <w:sz w:val="20"/>
          <w:szCs w:val="20"/>
        </w:rPr>
        <w:t>&lt;/p&gt;</w:t>
      </w:r>
    </w:p>
    <w:p w14:paraId="0878AF7C" w14:textId="77777777" w:rsidR="00FA2376" w:rsidRPr="0090055A" w:rsidRDefault="00FA2376" w:rsidP="00FA2376">
      <w:pPr>
        <w:rPr>
          <w:sz w:val="20"/>
          <w:szCs w:val="20"/>
        </w:rPr>
      </w:pPr>
      <w:r w:rsidRPr="0090055A">
        <w:rPr>
          <w:sz w:val="20"/>
          <w:szCs w:val="20"/>
        </w:rPr>
        <w:t>&lt;h4&gt;Equipment specifications and performance maps&lt;/h4&gt;</w:t>
      </w:r>
    </w:p>
    <w:p w14:paraId="18F0CCC4" w14:textId="77777777" w:rsidR="00FA2376" w:rsidRPr="0090055A" w:rsidRDefault="00FA2376" w:rsidP="00FA2376">
      <w:pPr>
        <w:rPr>
          <w:sz w:val="20"/>
          <w:szCs w:val="20"/>
        </w:rPr>
      </w:pPr>
      <w:r w:rsidRPr="0090055A">
        <w:rPr>
          <w:sz w:val="20"/>
          <w:szCs w:val="20"/>
        </w:rPr>
        <w:t>&lt;p&gt;</w:t>
      </w:r>
    </w:p>
    <w:p w14:paraId="68EC2ED4" w14:textId="77777777" w:rsidR="00FA2376" w:rsidRPr="0090055A" w:rsidRDefault="00FA2376" w:rsidP="00FA2376">
      <w:pPr>
        <w:rPr>
          <w:sz w:val="20"/>
          <w:szCs w:val="20"/>
        </w:rPr>
      </w:pPr>
      <w:r w:rsidRPr="0090055A">
        <w:rPr>
          <w:sz w:val="20"/>
          <w:szCs w:val="20"/>
        </w:rPr>
        <w:t>…</w:t>
      </w:r>
    </w:p>
    <w:p w14:paraId="47CD5AA0" w14:textId="77777777" w:rsidR="00FA2376" w:rsidRPr="0090055A" w:rsidRDefault="00FA2376" w:rsidP="00FA2376">
      <w:pPr>
        <w:rPr>
          <w:sz w:val="20"/>
          <w:szCs w:val="20"/>
        </w:rPr>
      </w:pPr>
      <w:r w:rsidRPr="0090055A">
        <w:rPr>
          <w:sz w:val="20"/>
          <w:szCs w:val="20"/>
        </w:rPr>
        <w:t>&lt;/p&gt;</w:t>
      </w:r>
    </w:p>
    <w:p w14:paraId="2C1A7D46" w14:textId="77777777" w:rsidR="00FA2376" w:rsidRPr="0090055A" w:rsidRDefault="00FA2376" w:rsidP="00FA2376">
      <w:pPr>
        <w:rPr>
          <w:sz w:val="20"/>
          <w:szCs w:val="20"/>
        </w:rPr>
      </w:pPr>
      <w:r w:rsidRPr="0090055A">
        <w:rPr>
          <w:sz w:val="20"/>
          <w:szCs w:val="20"/>
        </w:rPr>
        <w:t xml:space="preserve">&lt;h4&gt;Rule-based or local-loop controllers (if </w:t>
      </w:r>
      <w:proofErr w:type="gramStart"/>
      <w:r w:rsidRPr="0090055A">
        <w:rPr>
          <w:sz w:val="20"/>
          <w:szCs w:val="20"/>
        </w:rPr>
        <w:t>included)&lt;</w:t>
      </w:r>
      <w:proofErr w:type="gramEnd"/>
      <w:r w:rsidRPr="0090055A">
        <w:rPr>
          <w:sz w:val="20"/>
          <w:szCs w:val="20"/>
        </w:rPr>
        <w:t>/h4&gt;</w:t>
      </w:r>
    </w:p>
    <w:p w14:paraId="0F44B568" w14:textId="77777777" w:rsidR="00FA2376" w:rsidRPr="0090055A" w:rsidRDefault="00FA2376" w:rsidP="00FA2376">
      <w:pPr>
        <w:rPr>
          <w:sz w:val="20"/>
          <w:szCs w:val="20"/>
          <w:lang w:val="nl-BE"/>
        </w:rPr>
      </w:pPr>
      <w:r w:rsidRPr="0090055A">
        <w:rPr>
          <w:sz w:val="20"/>
          <w:szCs w:val="20"/>
          <w:lang w:val="nl-BE"/>
        </w:rPr>
        <w:t>&lt;p&gt;</w:t>
      </w:r>
    </w:p>
    <w:p w14:paraId="59F01B7D" w14:textId="77777777" w:rsidR="00FA2376" w:rsidRPr="0090055A" w:rsidRDefault="00FA2376" w:rsidP="00FA2376">
      <w:pPr>
        <w:rPr>
          <w:sz w:val="20"/>
          <w:szCs w:val="20"/>
          <w:lang w:val="nl-BE"/>
        </w:rPr>
      </w:pPr>
      <w:r w:rsidRPr="0090055A">
        <w:rPr>
          <w:sz w:val="20"/>
          <w:szCs w:val="20"/>
          <w:lang w:val="nl-BE"/>
        </w:rPr>
        <w:t>…</w:t>
      </w:r>
    </w:p>
    <w:p w14:paraId="6B5B79E7" w14:textId="77777777" w:rsidR="00FA2376" w:rsidRPr="0090055A" w:rsidRDefault="00FA2376" w:rsidP="00FA2376">
      <w:pPr>
        <w:rPr>
          <w:sz w:val="20"/>
          <w:szCs w:val="20"/>
          <w:lang w:val="nl-BE"/>
        </w:rPr>
      </w:pPr>
      <w:r w:rsidRPr="0090055A">
        <w:rPr>
          <w:sz w:val="20"/>
          <w:szCs w:val="20"/>
          <w:lang w:val="nl-BE"/>
        </w:rPr>
        <w:t>&lt;/p&gt;</w:t>
      </w:r>
    </w:p>
    <w:p w14:paraId="2F60778C" w14:textId="77777777" w:rsidR="00FA2376" w:rsidRPr="0090055A" w:rsidRDefault="00FA2376" w:rsidP="00FA2376">
      <w:pPr>
        <w:rPr>
          <w:sz w:val="20"/>
          <w:szCs w:val="20"/>
          <w:lang w:val="nl-BE"/>
        </w:rPr>
      </w:pPr>
      <w:r w:rsidRPr="0090055A">
        <w:rPr>
          <w:sz w:val="20"/>
          <w:szCs w:val="20"/>
          <w:lang w:val="nl-BE"/>
        </w:rPr>
        <w:t>&lt;h3&gt;Model IO's&lt;/h3&gt;</w:t>
      </w:r>
    </w:p>
    <w:p w14:paraId="22D70D9A" w14:textId="77777777" w:rsidR="00FA2376" w:rsidRPr="0090055A" w:rsidRDefault="00FA2376" w:rsidP="00FA2376">
      <w:pPr>
        <w:rPr>
          <w:sz w:val="20"/>
          <w:szCs w:val="20"/>
        </w:rPr>
      </w:pPr>
      <w:r w:rsidRPr="0090055A">
        <w:rPr>
          <w:sz w:val="20"/>
          <w:szCs w:val="20"/>
        </w:rPr>
        <w:t>&lt;h4&gt;Inputs&lt;/h4&gt;</w:t>
      </w:r>
    </w:p>
    <w:p w14:paraId="2F319B52" w14:textId="77777777" w:rsidR="00FA2376" w:rsidRPr="0090055A" w:rsidRDefault="00FA2376" w:rsidP="00FA2376">
      <w:pPr>
        <w:rPr>
          <w:sz w:val="20"/>
          <w:szCs w:val="20"/>
        </w:rPr>
      </w:pPr>
      <w:r w:rsidRPr="0090055A">
        <w:rPr>
          <w:sz w:val="20"/>
          <w:szCs w:val="20"/>
        </w:rPr>
        <w:t>The model inputs are:</w:t>
      </w:r>
    </w:p>
    <w:p w14:paraId="1D20727B" w14:textId="77777777" w:rsidR="00FA2376" w:rsidRPr="0090055A" w:rsidRDefault="00FA2376" w:rsidP="00FA2376">
      <w:pPr>
        <w:rPr>
          <w:sz w:val="20"/>
          <w:szCs w:val="20"/>
        </w:rPr>
      </w:pPr>
      <w:r w:rsidRPr="0090055A">
        <w:rPr>
          <w:sz w:val="20"/>
          <w:szCs w:val="20"/>
        </w:rPr>
        <w:t>&lt;ul&gt;</w:t>
      </w:r>
    </w:p>
    <w:p w14:paraId="00D49C6C" w14:textId="77777777" w:rsidR="00FA2376" w:rsidRPr="0090055A" w:rsidRDefault="00FA2376" w:rsidP="00FA2376">
      <w:pPr>
        <w:rPr>
          <w:sz w:val="20"/>
          <w:szCs w:val="20"/>
        </w:rPr>
      </w:pPr>
      <w:r w:rsidRPr="0090055A">
        <w:rPr>
          <w:sz w:val="20"/>
          <w:szCs w:val="20"/>
        </w:rPr>
        <w:t>&lt;li&gt;</w:t>
      </w:r>
    </w:p>
    <w:p w14:paraId="77819680" w14:textId="1D433453" w:rsidR="00FA2376" w:rsidRPr="0090055A" w:rsidRDefault="00FA2376" w:rsidP="00FA2376">
      <w:pPr>
        <w:rPr>
          <w:sz w:val="20"/>
          <w:szCs w:val="20"/>
        </w:rPr>
      </w:pPr>
      <w:r w:rsidRPr="0090055A">
        <w:rPr>
          <w:sz w:val="20"/>
          <w:szCs w:val="20"/>
        </w:rPr>
        <w:t xml:space="preserve">&lt;code&gt;Input1&lt;/code&gt; [UNIT1]: </w:t>
      </w:r>
      <w:r w:rsidR="004A3FCB">
        <w:rPr>
          <w:sz w:val="20"/>
          <w:szCs w:val="20"/>
        </w:rPr>
        <w:t>Description</w:t>
      </w:r>
    </w:p>
    <w:p w14:paraId="4177A057" w14:textId="77777777" w:rsidR="00FA2376" w:rsidRPr="0090055A" w:rsidRDefault="00FA2376" w:rsidP="00FA2376">
      <w:pPr>
        <w:rPr>
          <w:sz w:val="20"/>
          <w:szCs w:val="20"/>
        </w:rPr>
      </w:pPr>
      <w:r w:rsidRPr="0090055A">
        <w:rPr>
          <w:sz w:val="20"/>
          <w:szCs w:val="20"/>
        </w:rPr>
        <w:t>&lt;/li&gt;</w:t>
      </w:r>
    </w:p>
    <w:p w14:paraId="254F07F1" w14:textId="77777777" w:rsidR="00FA2376" w:rsidRPr="0090055A" w:rsidRDefault="00FA2376" w:rsidP="00FA2376">
      <w:pPr>
        <w:rPr>
          <w:sz w:val="20"/>
          <w:szCs w:val="20"/>
        </w:rPr>
      </w:pPr>
      <w:r w:rsidRPr="0090055A">
        <w:rPr>
          <w:sz w:val="20"/>
          <w:szCs w:val="20"/>
        </w:rPr>
        <w:t>&lt;/ul&gt;</w:t>
      </w:r>
    </w:p>
    <w:p w14:paraId="63F07653" w14:textId="77777777" w:rsidR="00FA2376" w:rsidRPr="0090055A" w:rsidRDefault="00FA2376" w:rsidP="00FA2376">
      <w:pPr>
        <w:rPr>
          <w:sz w:val="20"/>
          <w:szCs w:val="20"/>
        </w:rPr>
      </w:pPr>
      <w:r w:rsidRPr="0090055A">
        <w:rPr>
          <w:sz w:val="20"/>
          <w:szCs w:val="20"/>
        </w:rPr>
        <w:t>&lt;h4&gt;Outputs&lt;/h4&gt;</w:t>
      </w:r>
    </w:p>
    <w:p w14:paraId="1AF83CD3" w14:textId="77777777" w:rsidR="00FA2376" w:rsidRPr="0090055A" w:rsidRDefault="00FA2376" w:rsidP="00FA2376">
      <w:pPr>
        <w:rPr>
          <w:sz w:val="20"/>
          <w:szCs w:val="20"/>
        </w:rPr>
      </w:pPr>
      <w:r w:rsidRPr="0090055A">
        <w:rPr>
          <w:sz w:val="20"/>
          <w:szCs w:val="20"/>
        </w:rPr>
        <w:t>The model outputs are:</w:t>
      </w:r>
    </w:p>
    <w:p w14:paraId="404228FE" w14:textId="77777777" w:rsidR="00FA2376" w:rsidRPr="0090055A" w:rsidRDefault="00FA2376" w:rsidP="00FA2376">
      <w:pPr>
        <w:rPr>
          <w:sz w:val="20"/>
          <w:szCs w:val="20"/>
        </w:rPr>
      </w:pPr>
      <w:r w:rsidRPr="0090055A">
        <w:rPr>
          <w:sz w:val="20"/>
          <w:szCs w:val="20"/>
        </w:rPr>
        <w:t>&lt;ul&gt;</w:t>
      </w:r>
    </w:p>
    <w:p w14:paraId="452B76E8" w14:textId="77777777" w:rsidR="00FA2376" w:rsidRPr="0090055A" w:rsidRDefault="00FA2376" w:rsidP="00FA2376">
      <w:pPr>
        <w:rPr>
          <w:sz w:val="20"/>
          <w:szCs w:val="20"/>
        </w:rPr>
      </w:pPr>
      <w:r w:rsidRPr="0090055A">
        <w:rPr>
          <w:sz w:val="20"/>
          <w:szCs w:val="20"/>
        </w:rPr>
        <w:t>&lt;li&gt;</w:t>
      </w:r>
    </w:p>
    <w:p w14:paraId="2F7D8BEE" w14:textId="6A93BC13" w:rsidR="00FA2376" w:rsidRPr="0090055A" w:rsidRDefault="00FA2376" w:rsidP="00FA2376">
      <w:pPr>
        <w:rPr>
          <w:sz w:val="20"/>
          <w:szCs w:val="20"/>
        </w:rPr>
      </w:pPr>
      <w:r w:rsidRPr="0090055A">
        <w:rPr>
          <w:sz w:val="20"/>
          <w:szCs w:val="20"/>
        </w:rPr>
        <w:t xml:space="preserve">&lt;code&gt;Output1&lt;/code&gt; [UNIT1]: </w:t>
      </w:r>
      <w:r w:rsidR="004A3FCB">
        <w:rPr>
          <w:sz w:val="20"/>
          <w:szCs w:val="20"/>
        </w:rPr>
        <w:t>Description</w:t>
      </w:r>
    </w:p>
    <w:p w14:paraId="7E6E07A4" w14:textId="77777777" w:rsidR="00FA2376" w:rsidRPr="0090055A" w:rsidRDefault="00FA2376" w:rsidP="00FA2376">
      <w:pPr>
        <w:rPr>
          <w:sz w:val="20"/>
          <w:szCs w:val="20"/>
        </w:rPr>
      </w:pPr>
      <w:r w:rsidRPr="0090055A">
        <w:rPr>
          <w:sz w:val="20"/>
          <w:szCs w:val="20"/>
        </w:rPr>
        <w:t>&lt;/li&gt;</w:t>
      </w:r>
    </w:p>
    <w:p w14:paraId="5E282B24" w14:textId="77777777" w:rsidR="00FA2376" w:rsidRPr="0090055A" w:rsidRDefault="00FA2376" w:rsidP="00FA2376">
      <w:pPr>
        <w:rPr>
          <w:sz w:val="20"/>
          <w:szCs w:val="20"/>
        </w:rPr>
      </w:pPr>
      <w:r w:rsidRPr="0090055A">
        <w:rPr>
          <w:sz w:val="20"/>
          <w:szCs w:val="20"/>
        </w:rPr>
        <w:t>&lt;li&gt;</w:t>
      </w:r>
    </w:p>
    <w:p w14:paraId="460BFAFD" w14:textId="289CA49C" w:rsidR="00FA2376" w:rsidRPr="0090055A" w:rsidRDefault="00FA2376" w:rsidP="00FA2376">
      <w:pPr>
        <w:rPr>
          <w:sz w:val="20"/>
          <w:szCs w:val="20"/>
        </w:rPr>
      </w:pPr>
      <w:r w:rsidRPr="0090055A">
        <w:rPr>
          <w:sz w:val="20"/>
          <w:szCs w:val="20"/>
        </w:rPr>
        <w:t xml:space="preserve">&lt;code&gt;Output2&lt;/code&gt; [UNIT2]: </w:t>
      </w:r>
      <w:r w:rsidR="004A3FCB">
        <w:rPr>
          <w:sz w:val="20"/>
          <w:szCs w:val="20"/>
        </w:rPr>
        <w:t>Description</w:t>
      </w:r>
    </w:p>
    <w:p w14:paraId="54A89FDD" w14:textId="77777777" w:rsidR="00FA2376" w:rsidRPr="0090055A" w:rsidRDefault="00FA2376" w:rsidP="00FA2376">
      <w:pPr>
        <w:rPr>
          <w:sz w:val="20"/>
          <w:szCs w:val="20"/>
        </w:rPr>
      </w:pPr>
      <w:r w:rsidRPr="0090055A">
        <w:rPr>
          <w:sz w:val="20"/>
          <w:szCs w:val="20"/>
        </w:rPr>
        <w:t>&lt;/li&gt;</w:t>
      </w:r>
    </w:p>
    <w:p w14:paraId="6409C6F6" w14:textId="77777777" w:rsidR="00FA2376" w:rsidRPr="0090055A" w:rsidRDefault="00FA2376" w:rsidP="00FA2376">
      <w:pPr>
        <w:rPr>
          <w:sz w:val="20"/>
          <w:szCs w:val="20"/>
        </w:rPr>
      </w:pPr>
      <w:r w:rsidRPr="0090055A">
        <w:rPr>
          <w:sz w:val="20"/>
          <w:szCs w:val="20"/>
        </w:rPr>
        <w:lastRenderedPageBreak/>
        <w:t>&lt;/ul&gt;</w:t>
      </w:r>
    </w:p>
    <w:p w14:paraId="6622B7DD" w14:textId="77777777" w:rsidR="00FA2376" w:rsidRPr="0090055A" w:rsidRDefault="00FA2376" w:rsidP="00FA2376">
      <w:pPr>
        <w:rPr>
          <w:sz w:val="20"/>
          <w:szCs w:val="20"/>
        </w:rPr>
      </w:pPr>
      <w:r w:rsidRPr="0090055A">
        <w:rPr>
          <w:sz w:val="20"/>
          <w:szCs w:val="20"/>
        </w:rPr>
        <w:t>&lt;h3&gt;Additional System Design&lt;/h3&gt;</w:t>
      </w:r>
    </w:p>
    <w:p w14:paraId="5CF473B9" w14:textId="77777777" w:rsidR="00FA2376" w:rsidRPr="0090055A" w:rsidRDefault="00FA2376" w:rsidP="00FA2376">
      <w:pPr>
        <w:rPr>
          <w:sz w:val="20"/>
          <w:szCs w:val="20"/>
        </w:rPr>
      </w:pPr>
      <w:r w:rsidRPr="0090055A">
        <w:rPr>
          <w:sz w:val="20"/>
          <w:szCs w:val="20"/>
        </w:rPr>
        <w:t>&lt;h4&gt;Lighting&lt;/h4&gt;</w:t>
      </w:r>
    </w:p>
    <w:p w14:paraId="29086344" w14:textId="77777777" w:rsidR="00FA2376" w:rsidRPr="0090055A" w:rsidRDefault="00FA2376" w:rsidP="00FA2376">
      <w:pPr>
        <w:rPr>
          <w:sz w:val="20"/>
          <w:szCs w:val="20"/>
        </w:rPr>
      </w:pPr>
      <w:r w:rsidRPr="0090055A">
        <w:rPr>
          <w:sz w:val="20"/>
          <w:szCs w:val="20"/>
        </w:rPr>
        <w:t>&lt;p&gt;</w:t>
      </w:r>
    </w:p>
    <w:p w14:paraId="41D4E020" w14:textId="77777777" w:rsidR="00FA2376" w:rsidRPr="0090055A" w:rsidRDefault="00FA2376" w:rsidP="00FA2376">
      <w:pPr>
        <w:rPr>
          <w:sz w:val="20"/>
          <w:szCs w:val="20"/>
        </w:rPr>
      </w:pPr>
      <w:r w:rsidRPr="0090055A">
        <w:rPr>
          <w:sz w:val="20"/>
          <w:szCs w:val="20"/>
        </w:rPr>
        <w:t>…</w:t>
      </w:r>
    </w:p>
    <w:p w14:paraId="1EA6FCDA" w14:textId="77777777" w:rsidR="00FA2376" w:rsidRPr="0090055A" w:rsidRDefault="00FA2376" w:rsidP="00FA2376">
      <w:pPr>
        <w:rPr>
          <w:sz w:val="20"/>
          <w:szCs w:val="20"/>
        </w:rPr>
      </w:pPr>
      <w:r w:rsidRPr="0090055A">
        <w:rPr>
          <w:sz w:val="20"/>
          <w:szCs w:val="20"/>
        </w:rPr>
        <w:t>&lt;/p&gt;</w:t>
      </w:r>
    </w:p>
    <w:p w14:paraId="073EE6C7" w14:textId="77777777" w:rsidR="00FA2376" w:rsidRPr="0090055A" w:rsidRDefault="00FA2376" w:rsidP="00FA2376">
      <w:pPr>
        <w:rPr>
          <w:sz w:val="20"/>
          <w:szCs w:val="20"/>
        </w:rPr>
      </w:pPr>
      <w:r w:rsidRPr="0090055A">
        <w:rPr>
          <w:sz w:val="20"/>
          <w:szCs w:val="20"/>
        </w:rPr>
        <w:t>&lt;h4&gt;Shading&lt;/h4&gt;</w:t>
      </w:r>
    </w:p>
    <w:p w14:paraId="132820E2" w14:textId="77777777" w:rsidR="00FA2376" w:rsidRPr="0090055A" w:rsidRDefault="00FA2376" w:rsidP="00FA2376">
      <w:pPr>
        <w:rPr>
          <w:sz w:val="20"/>
          <w:szCs w:val="20"/>
        </w:rPr>
      </w:pPr>
      <w:r w:rsidRPr="0090055A">
        <w:rPr>
          <w:sz w:val="20"/>
          <w:szCs w:val="20"/>
        </w:rPr>
        <w:t>&lt;p&gt;</w:t>
      </w:r>
    </w:p>
    <w:p w14:paraId="0582479C" w14:textId="77777777" w:rsidR="00FA2376" w:rsidRPr="0090055A" w:rsidRDefault="00FA2376" w:rsidP="00FA2376">
      <w:pPr>
        <w:rPr>
          <w:sz w:val="20"/>
          <w:szCs w:val="20"/>
        </w:rPr>
      </w:pPr>
      <w:r w:rsidRPr="0090055A">
        <w:rPr>
          <w:sz w:val="20"/>
          <w:szCs w:val="20"/>
        </w:rPr>
        <w:t>…</w:t>
      </w:r>
    </w:p>
    <w:p w14:paraId="7201E66A" w14:textId="77777777" w:rsidR="00FA2376" w:rsidRPr="0090055A" w:rsidRDefault="00FA2376" w:rsidP="00FA2376">
      <w:pPr>
        <w:rPr>
          <w:sz w:val="20"/>
          <w:szCs w:val="20"/>
        </w:rPr>
      </w:pPr>
      <w:r w:rsidRPr="0090055A">
        <w:rPr>
          <w:sz w:val="20"/>
          <w:szCs w:val="20"/>
        </w:rPr>
        <w:t>&lt;/p&gt;</w:t>
      </w:r>
    </w:p>
    <w:p w14:paraId="4DF159EE" w14:textId="77777777" w:rsidR="00FA2376" w:rsidRPr="0090055A" w:rsidRDefault="00FA2376" w:rsidP="00FA2376">
      <w:pPr>
        <w:rPr>
          <w:sz w:val="20"/>
          <w:szCs w:val="20"/>
        </w:rPr>
      </w:pPr>
      <w:r w:rsidRPr="0090055A">
        <w:rPr>
          <w:sz w:val="20"/>
          <w:szCs w:val="20"/>
        </w:rPr>
        <w:t>&lt;h4&gt;Onsite Generation and Storage&lt;/h4&gt;</w:t>
      </w:r>
    </w:p>
    <w:p w14:paraId="3F13EF2E" w14:textId="77777777" w:rsidR="00FA2376" w:rsidRPr="0090055A" w:rsidRDefault="00FA2376" w:rsidP="00FA2376">
      <w:pPr>
        <w:rPr>
          <w:sz w:val="20"/>
          <w:szCs w:val="20"/>
        </w:rPr>
      </w:pPr>
      <w:r w:rsidRPr="0090055A">
        <w:rPr>
          <w:sz w:val="20"/>
          <w:szCs w:val="20"/>
        </w:rPr>
        <w:t>&lt;p&gt;</w:t>
      </w:r>
    </w:p>
    <w:p w14:paraId="7ACB8AE1" w14:textId="77777777" w:rsidR="00FA2376" w:rsidRPr="0090055A" w:rsidRDefault="00FA2376" w:rsidP="00FA2376">
      <w:pPr>
        <w:rPr>
          <w:sz w:val="20"/>
          <w:szCs w:val="20"/>
        </w:rPr>
      </w:pPr>
      <w:r w:rsidRPr="0090055A">
        <w:rPr>
          <w:sz w:val="20"/>
          <w:szCs w:val="20"/>
        </w:rPr>
        <w:t>…</w:t>
      </w:r>
    </w:p>
    <w:p w14:paraId="6D9BCB67" w14:textId="77777777" w:rsidR="00FA2376" w:rsidRPr="0090055A" w:rsidRDefault="00FA2376" w:rsidP="00FA2376">
      <w:pPr>
        <w:rPr>
          <w:sz w:val="20"/>
          <w:szCs w:val="20"/>
        </w:rPr>
      </w:pPr>
      <w:r w:rsidRPr="0090055A">
        <w:rPr>
          <w:sz w:val="20"/>
          <w:szCs w:val="20"/>
        </w:rPr>
        <w:t>&lt;/p&gt;</w:t>
      </w:r>
    </w:p>
    <w:p w14:paraId="0CD71D64" w14:textId="77777777" w:rsidR="00FA2376" w:rsidRPr="0090055A" w:rsidRDefault="00FA2376" w:rsidP="00FA2376">
      <w:pPr>
        <w:rPr>
          <w:sz w:val="20"/>
          <w:szCs w:val="20"/>
        </w:rPr>
      </w:pPr>
      <w:r w:rsidRPr="0090055A">
        <w:rPr>
          <w:sz w:val="20"/>
          <w:szCs w:val="20"/>
        </w:rPr>
        <w:t>&lt;h3&gt;Model Implementation Details&lt;/h3&gt;</w:t>
      </w:r>
    </w:p>
    <w:p w14:paraId="338F3941" w14:textId="77777777" w:rsidR="00FA2376" w:rsidRPr="0090055A" w:rsidRDefault="00FA2376" w:rsidP="00FA2376">
      <w:pPr>
        <w:rPr>
          <w:sz w:val="20"/>
          <w:szCs w:val="20"/>
        </w:rPr>
      </w:pPr>
      <w:r w:rsidRPr="0090055A">
        <w:rPr>
          <w:sz w:val="20"/>
          <w:szCs w:val="20"/>
        </w:rPr>
        <w:t>&lt;h4&gt;Moist vs. dry air&lt;/h4&gt;</w:t>
      </w:r>
    </w:p>
    <w:p w14:paraId="189447BC" w14:textId="77777777" w:rsidR="00FA2376" w:rsidRPr="0090055A" w:rsidRDefault="00FA2376" w:rsidP="00FA2376">
      <w:pPr>
        <w:rPr>
          <w:sz w:val="20"/>
          <w:szCs w:val="20"/>
        </w:rPr>
      </w:pPr>
      <w:r w:rsidRPr="0090055A">
        <w:rPr>
          <w:sz w:val="20"/>
          <w:szCs w:val="20"/>
        </w:rPr>
        <w:t>&lt;p&gt;</w:t>
      </w:r>
    </w:p>
    <w:p w14:paraId="49EE28D7" w14:textId="75DE94A6" w:rsidR="00FA2376" w:rsidRPr="0090055A" w:rsidRDefault="00FA2376" w:rsidP="00FA2376">
      <w:pPr>
        <w:rPr>
          <w:sz w:val="20"/>
          <w:szCs w:val="20"/>
        </w:rPr>
      </w:pPr>
      <w:r w:rsidRPr="0090055A">
        <w:rPr>
          <w:sz w:val="20"/>
          <w:szCs w:val="20"/>
        </w:rPr>
        <w:t>…</w:t>
      </w:r>
    </w:p>
    <w:p w14:paraId="50A19D17" w14:textId="77777777" w:rsidR="00FA2376" w:rsidRPr="0090055A" w:rsidRDefault="00FA2376" w:rsidP="00FA2376">
      <w:pPr>
        <w:rPr>
          <w:sz w:val="20"/>
          <w:szCs w:val="20"/>
        </w:rPr>
      </w:pPr>
      <w:r w:rsidRPr="0090055A">
        <w:rPr>
          <w:sz w:val="20"/>
          <w:szCs w:val="20"/>
        </w:rPr>
        <w:t>&lt;/p&gt;</w:t>
      </w:r>
    </w:p>
    <w:p w14:paraId="63146527" w14:textId="77777777" w:rsidR="00FA2376" w:rsidRPr="0090055A" w:rsidRDefault="00FA2376" w:rsidP="00FA2376">
      <w:pPr>
        <w:rPr>
          <w:sz w:val="20"/>
          <w:szCs w:val="20"/>
        </w:rPr>
      </w:pPr>
      <w:r w:rsidRPr="0090055A">
        <w:rPr>
          <w:sz w:val="20"/>
          <w:szCs w:val="20"/>
        </w:rPr>
        <w:t>&lt;h4&gt;Pressure-flow models&lt;/h4&gt;</w:t>
      </w:r>
    </w:p>
    <w:p w14:paraId="2079754B" w14:textId="77777777" w:rsidR="00FA2376" w:rsidRPr="0090055A" w:rsidRDefault="00FA2376" w:rsidP="00FA2376">
      <w:pPr>
        <w:rPr>
          <w:sz w:val="20"/>
          <w:szCs w:val="20"/>
        </w:rPr>
      </w:pPr>
      <w:r w:rsidRPr="0090055A">
        <w:rPr>
          <w:sz w:val="20"/>
          <w:szCs w:val="20"/>
        </w:rPr>
        <w:t>&lt;p&gt;</w:t>
      </w:r>
    </w:p>
    <w:p w14:paraId="6E9575D7" w14:textId="77777777" w:rsidR="00FA2376" w:rsidRPr="0090055A" w:rsidRDefault="00FA2376" w:rsidP="00FA2376">
      <w:pPr>
        <w:rPr>
          <w:sz w:val="20"/>
          <w:szCs w:val="20"/>
        </w:rPr>
      </w:pPr>
      <w:r w:rsidRPr="0090055A">
        <w:rPr>
          <w:sz w:val="20"/>
          <w:szCs w:val="20"/>
        </w:rPr>
        <w:t>…</w:t>
      </w:r>
    </w:p>
    <w:p w14:paraId="76D6B0C3" w14:textId="77777777" w:rsidR="00FA2376" w:rsidRPr="0090055A" w:rsidRDefault="00FA2376" w:rsidP="00FA2376">
      <w:pPr>
        <w:rPr>
          <w:sz w:val="20"/>
          <w:szCs w:val="20"/>
        </w:rPr>
      </w:pPr>
      <w:r w:rsidRPr="0090055A">
        <w:rPr>
          <w:sz w:val="20"/>
          <w:szCs w:val="20"/>
        </w:rPr>
        <w:t>&lt;/p&gt;</w:t>
      </w:r>
    </w:p>
    <w:p w14:paraId="25482C31" w14:textId="77777777" w:rsidR="00FA2376" w:rsidRPr="0090055A" w:rsidRDefault="00FA2376" w:rsidP="00FA2376">
      <w:pPr>
        <w:rPr>
          <w:sz w:val="20"/>
          <w:szCs w:val="20"/>
        </w:rPr>
      </w:pPr>
      <w:r w:rsidRPr="0090055A">
        <w:rPr>
          <w:sz w:val="20"/>
          <w:szCs w:val="20"/>
        </w:rPr>
        <w:t>&lt;h4&gt;Infiltration models&lt;/h4&gt;</w:t>
      </w:r>
    </w:p>
    <w:p w14:paraId="5CD4174F" w14:textId="77777777" w:rsidR="00FA2376" w:rsidRPr="0090055A" w:rsidRDefault="00FA2376" w:rsidP="00FA2376">
      <w:pPr>
        <w:rPr>
          <w:sz w:val="20"/>
          <w:szCs w:val="20"/>
        </w:rPr>
      </w:pPr>
      <w:r w:rsidRPr="0090055A">
        <w:rPr>
          <w:sz w:val="20"/>
          <w:szCs w:val="20"/>
        </w:rPr>
        <w:t>&lt;p&gt;</w:t>
      </w:r>
    </w:p>
    <w:p w14:paraId="4F8F24CA" w14:textId="77777777" w:rsidR="00FA2376" w:rsidRPr="0090055A" w:rsidRDefault="00FA2376" w:rsidP="00FA2376">
      <w:pPr>
        <w:rPr>
          <w:sz w:val="20"/>
          <w:szCs w:val="20"/>
        </w:rPr>
      </w:pPr>
      <w:r w:rsidRPr="0090055A">
        <w:rPr>
          <w:sz w:val="20"/>
          <w:szCs w:val="20"/>
        </w:rPr>
        <w:t>…</w:t>
      </w:r>
    </w:p>
    <w:p w14:paraId="41833339" w14:textId="737510D3" w:rsidR="00FA2376" w:rsidRDefault="00FA2376" w:rsidP="00FA2376">
      <w:pPr>
        <w:rPr>
          <w:sz w:val="20"/>
          <w:szCs w:val="20"/>
        </w:rPr>
      </w:pPr>
      <w:r w:rsidRPr="0090055A">
        <w:rPr>
          <w:sz w:val="20"/>
          <w:szCs w:val="20"/>
        </w:rPr>
        <w:t>&lt;/p&gt;</w:t>
      </w:r>
    </w:p>
    <w:p w14:paraId="1BF86BAC" w14:textId="3E8F19D0" w:rsidR="008501FB" w:rsidRPr="0090055A" w:rsidRDefault="008501FB" w:rsidP="008501FB">
      <w:pPr>
        <w:rPr>
          <w:sz w:val="20"/>
          <w:szCs w:val="20"/>
        </w:rPr>
      </w:pPr>
      <w:r w:rsidRPr="0090055A">
        <w:rPr>
          <w:sz w:val="20"/>
          <w:szCs w:val="20"/>
        </w:rPr>
        <w:t>&lt;h4&gt;</w:t>
      </w:r>
      <w:r>
        <w:rPr>
          <w:sz w:val="20"/>
          <w:szCs w:val="20"/>
        </w:rPr>
        <w:t>CO2</w:t>
      </w:r>
      <w:r w:rsidRPr="0090055A">
        <w:rPr>
          <w:sz w:val="20"/>
          <w:szCs w:val="20"/>
        </w:rPr>
        <w:t xml:space="preserve"> models&lt;/h4&gt;</w:t>
      </w:r>
    </w:p>
    <w:p w14:paraId="2447694C" w14:textId="77777777" w:rsidR="008501FB" w:rsidRPr="0090055A" w:rsidRDefault="008501FB" w:rsidP="008501FB">
      <w:pPr>
        <w:rPr>
          <w:sz w:val="20"/>
          <w:szCs w:val="20"/>
        </w:rPr>
      </w:pPr>
      <w:r w:rsidRPr="0090055A">
        <w:rPr>
          <w:sz w:val="20"/>
          <w:szCs w:val="20"/>
        </w:rPr>
        <w:t>&lt;p&gt;</w:t>
      </w:r>
    </w:p>
    <w:p w14:paraId="629F4AD8" w14:textId="77777777" w:rsidR="008501FB" w:rsidRPr="0090055A" w:rsidRDefault="008501FB" w:rsidP="008501FB">
      <w:pPr>
        <w:rPr>
          <w:sz w:val="20"/>
          <w:szCs w:val="20"/>
        </w:rPr>
      </w:pPr>
      <w:r w:rsidRPr="0090055A">
        <w:rPr>
          <w:sz w:val="20"/>
          <w:szCs w:val="20"/>
        </w:rPr>
        <w:t>…</w:t>
      </w:r>
    </w:p>
    <w:p w14:paraId="6D136436" w14:textId="12DE0EB7" w:rsidR="008501FB" w:rsidRPr="0090055A" w:rsidRDefault="008501FB" w:rsidP="00FA2376">
      <w:pPr>
        <w:rPr>
          <w:sz w:val="20"/>
          <w:szCs w:val="20"/>
        </w:rPr>
      </w:pPr>
      <w:r w:rsidRPr="0090055A">
        <w:rPr>
          <w:sz w:val="20"/>
          <w:szCs w:val="20"/>
        </w:rPr>
        <w:t>&lt;/p&gt;</w:t>
      </w:r>
    </w:p>
    <w:p w14:paraId="6150E361" w14:textId="4F7301CA" w:rsidR="00FA2376" w:rsidRDefault="00FA2376" w:rsidP="00FA2376">
      <w:pPr>
        <w:rPr>
          <w:sz w:val="20"/>
          <w:szCs w:val="20"/>
        </w:rPr>
      </w:pPr>
      <w:r w:rsidRPr="0090055A">
        <w:rPr>
          <w:sz w:val="20"/>
          <w:szCs w:val="20"/>
        </w:rPr>
        <w:t>&lt;h3&gt;Scenario Information&lt;/h3&gt;</w:t>
      </w:r>
    </w:p>
    <w:p w14:paraId="67B5F023" w14:textId="0BD03D93" w:rsidR="000A774F" w:rsidRPr="0090055A" w:rsidRDefault="000A774F" w:rsidP="000A774F">
      <w:pPr>
        <w:rPr>
          <w:sz w:val="20"/>
          <w:szCs w:val="20"/>
        </w:rPr>
      </w:pPr>
      <w:r w:rsidRPr="0090055A">
        <w:rPr>
          <w:sz w:val="20"/>
          <w:szCs w:val="20"/>
        </w:rPr>
        <w:t>&lt;h4&gt;</w:t>
      </w:r>
      <w:r>
        <w:rPr>
          <w:sz w:val="20"/>
          <w:szCs w:val="20"/>
        </w:rPr>
        <w:t>Time Periods</w:t>
      </w:r>
      <w:r w:rsidRPr="0090055A">
        <w:rPr>
          <w:sz w:val="20"/>
          <w:szCs w:val="20"/>
        </w:rPr>
        <w:t>&lt;/h4&gt;</w:t>
      </w:r>
    </w:p>
    <w:p w14:paraId="49CA5930" w14:textId="77777777" w:rsidR="000A774F" w:rsidRPr="0090055A" w:rsidRDefault="000A774F" w:rsidP="000A774F">
      <w:pPr>
        <w:rPr>
          <w:sz w:val="20"/>
          <w:szCs w:val="20"/>
        </w:rPr>
      </w:pPr>
      <w:r w:rsidRPr="0090055A">
        <w:rPr>
          <w:sz w:val="20"/>
          <w:szCs w:val="20"/>
        </w:rPr>
        <w:t>&lt;p&gt;</w:t>
      </w:r>
    </w:p>
    <w:p w14:paraId="72CC648B" w14:textId="77777777" w:rsidR="000A774F" w:rsidRPr="0090055A" w:rsidRDefault="000A774F" w:rsidP="000A774F">
      <w:pPr>
        <w:rPr>
          <w:sz w:val="20"/>
          <w:szCs w:val="20"/>
        </w:rPr>
      </w:pPr>
      <w:r w:rsidRPr="0090055A">
        <w:rPr>
          <w:sz w:val="20"/>
          <w:szCs w:val="20"/>
        </w:rPr>
        <w:t>…</w:t>
      </w:r>
    </w:p>
    <w:p w14:paraId="263A2E18" w14:textId="77777777" w:rsidR="000A774F" w:rsidRPr="0090055A" w:rsidRDefault="000A774F" w:rsidP="000A774F">
      <w:pPr>
        <w:rPr>
          <w:sz w:val="20"/>
          <w:szCs w:val="20"/>
        </w:rPr>
      </w:pPr>
      <w:r w:rsidRPr="0090055A">
        <w:rPr>
          <w:sz w:val="20"/>
          <w:szCs w:val="20"/>
        </w:rPr>
        <w:t>&lt;/p&gt;</w:t>
      </w:r>
    </w:p>
    <w:p w14:paraId="0A1877BB" w14:textId="77777777" w:rsidR="000A774F" w:rsidRPr="0090055A" w:rsidRDefault="000A774F" w:rsidP="00FA2376">
      <w:pPr>
        <w:rPr>
          <w:sz w:val="20"/>
          <w:szCs w:val="20"/>
        </w:rPr>
      </w:pPr>
    </w:p>
    <w:p w14:paraId="772FD9A0" w14:textId="77777777" w:rsidR="00FA2376" w:rsidRPr="0090055A" w:rsidRDefault="00FA2376" w:rsidP="00FA2376">
      <w:pPr>
        <w:rPr>
          <w:sz w:val="20"/>
          <w:szCs w:val="20"/>
        </w:rPr>
      </w:pPr>
      <w:r w:rsidRPr="0090055A">
        <w:rPr>
          <w:sz w:val="20"/>
          <w:szCs w:val="20"/>
        </w:rPr>
        <w:t>&lt;h4&gt;Energy Pricing&lt;/h4&gt;</w:t>
      </w:r>
    </w:p>
    <w:p w14:paraId="01BCC3B8" w14:textId="77777777" w:rsidR="00FA2376" w:rsidRPr="0090055A" w:rsidRDefault="00FA2376" w:rsidP="00FA2376">
      <w:pPr>
        <w:rPr>
          <w:sz w:val="20"/>
          <w:szCs w:val="20"/>
        </w:rPr>
      </w:pPr>
      <w:r w:rsidRPr="0090055A">
        <w:rPr>
          <w:sz w:val="20"/>
          <w:szCs w:val="20"/>
        </w:rPr>
        <w:t>&lt;p&gt;</w:t>
      </w:r>
    </w:p>
    <w:p w14:paraId="272E3CC7" w14:textId="76F99B83" w:rsidR="00FA2376" w:rsidRPr="0090055A" w:rsidRDefault="00FA2376" w:rsidP="00FA2376">
      <w:pPr>
        <w:rPr>
          <w:sz w:val="20"/>
          <w:szCs w:val="20"/>
        </w:rPr>
      </w:pPr>
      <w:r w:rsidRPr="0090055A">
        <w:rPr>
          <w:sz w:val="20"/>
          <w:szCs w:val="20"/>
        </w:rPr>
        <w:t>…</w:t>
      </w:r>
    </w:p>
    <w:p w14:paraId="33DE6FD1" w14:textId="77777777" w:rsidR="00FA2376" w:rsidRPr="0090055A" w:rsidRDefault="00FA2376" w:rsidP="00FA2376">
      <w:pPr>
        <w:rPr>
          <w:sz w:val="20"/>
          <w:szCs w:val="20"/>
        </w:rPr>
      </w:pPr>
      <w:r w:rsidRPr="0090055A">
        <w:rPr>
          <w:sz w:val="20"/>
          <w:szCs w:val="20"/>
        </w:rPr>
        <w:t>&lt;/p&gt;</w:t>
      </w:r>
    </w:p>
    <w:p w14:paraId="77747060" w14:textId="77777777" w:rsidR="00FA2376" w:rsidRPr="0090055A" w:rsidRDefault="00FA2376" w:rsidP="00FA2376">
      <w:pPr>
        <w:rPr>
          <w:sz w:val="20"/>
          <w:szCs w:val="20"/>
        </w:rPr>
      </w:pPr>
      <w:r w:rsidRPr="0090055A">
        <w:rPr>
          <w:sz w:val="20"/>
          <w:szCs w:val="20"/>
        </w:rPr>
        <w:t>&lt;h4&gt;Emission Factors&lt;/h4&gt;</w:t>
      </w:r>
    </w:p>
    <w:p w14:paraId="49080FB5" w14:textId="77777777" w:rsidR="00FA2376" w:rsidRPr="0090055A" w:rsidRDefault="00FA2376" w:rsidP="00FA2376">
      <w:pPr>
        <w:rPr>
          <w:sz w:val="20"/>
          <w:szCs w:val="20"/>
        </w:rPr>
      </w:pPr>
      <w:r w:rsidRPr="0090055A">
        <w:rPr>
          <w:sz w:val="20"/>
          <w:szCs w:val="20"/>
        </w:rPr>
        <w:t>&lt;p&gt;</w:t>
      </w:r>
    </w:p>
    <w:p w14:paraId="554F5DE8" w14:textId="77777777" w:rsidR="00FA2376" w:rsidRPr="0090055A" w:rsidRDefault="00FA2376" w:rsidP="00FA2376">
      <w:pPr>
        <w:rPr>
          <w:sz w:val="20"/>
          <w:szCs w:val="20"/>
        </w:rPr>
      </w:pPr>
      <w:r w:rsidRPr="0090055A">
        <w:rPr>
          <w:sz w:val="20"/>
          <w:szCs w:val="20"/>
        </w:rPr>
        <w:t>…</w:t>
      </w:r>
    </w:p>
    <w:p w14:paraId="60D26E3D" w14:textId="77777777" w:rsidR="00FA2376" w:rsidRPr="0090055A" w:rsidRDefault="00FA2376" w:rsidP="00FA2376">
      <w:pPr>
        <w:rPr>
          <w:sz w:val="20"/>
          <w:szCs w:val="20"/>
        </w:rPr>
      </w:pPr>
      <w:r w:rsidRPr="0090055A">
        <w:rPr>
          <w:sz w:val="20"/>
          <w:szCs w:val="20"/>
        </w:rPr>
        <w:t>&lt;/p&gt;</w:t>
      </w:r>
    </w:p>
    <w:p w14:paraId="3371FE39" w14:textId="5D69DE7B" w:rsidR="00FA2376" w:rsidRPr="0090055A" w:rsidRDefault="00FA2376">
      <w:pPr>
        <w:rPr>
          <w:sz w:val="20"/>
          <w:szCs w:val="20"/>
        </w:rPr>
      </w:pPr>
      <w:r w:rsidRPr="0090055A">
        <w:rPr>
          <w:sz w:val="20"/>
          <w:szCs w:val="20"/>
        </w:rPr>
        <w:t>&lt;/html&gt;</w:t>
      </w:r>
    </w:p>
    <w:p w14:paraId="41890AB2" w14:textId="2A8D4236" w:rsidR="00FA2376" w:rsidRDefault="00FA2376"/>
    <w:p w14:paraId="0831D44F" w14:textId="77777777" w:rsidR="00FA2376" w:rsidRDefault="00FA2376"/>
    <w:p w14:paraId="5E0A209F" w14:textId="77777777" w:rsidR="00387B80" w:rsidRDefault="00387B80">
      <w:pPr>
        <w:rPr>
          <w:b/>
        </w:rPr>
      </w:pPr>
      <w:r>
        <w:br w:type="page"/>
      </w:r>
    </w:p>
    <w:p w14:paraId="32322835" w14:textId="232AF539" w:rsidR="00FA2376" w:rsidRDefault="00FA2376" w:rsidP="00FA2376">
      <w:pPr>
        <w:pStyle w:val="Heading1"/>
      </w:pPr>
      <w:bookmarkStart w:id="117" w:name="_Toc22127856"/>
      <w:r>
        <w:lastRenderedPageBreak/>
        <w:t>Appendix B: JSON</w:t>
      </w:r>
      <w:bookmarkEnd w:id="117"/>
      <w:r w:rsidR="006D5D98">
        <w:t>s</w:t>
      </w:r>
    </w:p>
    <w:p w14:paraId="27C1F82D" w14:textId="0701CAA5" w:rsidR="00FA2376" w:rsidRDefault="00FA2376" w:rsidP="00FA2376">
      <w:pPr>
        <w:rPr>
          <w:color w:val="000000"/>
        </w:rPr>
      </w:pPr>
    </w:p>
    <w:p w14:paraId="6AC7DCFA" w14:textId="60936A8D" w:rsidR="006D5D98" w:rsidRPr="00FC2DCD" w:rsidRDefault="006D5D98" w:rsidP="00FA2376">
      <w:pPr>
        <w:rPr>
          <w:color w:val="000000"/>
          <w:u w:val="single"/>
        </w:rPr>
      </w:pPr>
      <w:r w:rsidRPr="00FC2DCD">
        <w:rPr>
          <w:color w:val="000000"/>
          <w:u w:val="single"/>
        </w:rPr>
        <w:t>KPI JSON</w:t>
      </w:r>
    </w:p>
    <w:p w14:paraId="126B96B1" w14:textId="77777777" w:rsidR="006D5D98" w:rsidRDefault="006D5D98" w:rsidP="00FA2376">
      <w:pPr>
        <w:rPr>
          <w:color w:val="000000"/>
        </w:rPr>
      </w:pPr>
    </w:p>
    <w:p w14:paraId="493D4169" w14:textId="03748293" w:rsidR="00FA2376" w:rsidRPr="0090055A" w:rsidRDefault="00FA2376" w:rsidP="00FA2376">
      <w:pPr>
        <w:rPr>
          <w:rFonts w:ascii="Times" w:hAnsi="Times" w:cs="Arial"/>
          <w:sz w:val="20"/>
          <w:szCs w:val="20"/>
        </w:rPr>
      </w:pPr>
      <w:r w:rsidRPr="0090055A">
        <w:rPr>
          <w:rFonts w:ascii="Times" w:hAnsi="Times" w:cs="Arial"/>
          <w:color w:val="000000"/>
          <w:sz w:val="20"/>
          <w:szCs w:val="20"/>
        </w:rPr>
        <w:t>{&lt;</w:t>
      </w:r>
      <w:proofErr w:type="spellStart"/>
      <w:r w:rsidRPr="0090055A">
        <w:rPr>
          <w:rFonts w:ascii="Times" w:hAnsi="Times" w:cs="Arial"/>
          <w:color w:val="000000"/>
          <w:sz w:val="20"/>
          <w:szCs w:val="20"/>
        </w:rPr>
        <w:t>kpi_ID</w:t>
      </w:r>
      <w:proofErr w:type="spellEnd"/>
      <w:proofErr w:type="gramStart"/>
      <w:r w:rsidRPr="0090055A">
        <w:rPr>
          <w:rFonts w:ascii="Times" w:hAnsi="Times" w:cs="Arial"/>
          <w:color w:val="000000"/>
          <w:sz w:val="20"/>
          <w:szCs w:val="20"/>
        </w:rPr>
        <w:t>&gt; :</w:t>
      </w:r>
      <w:proofErr w:type="gramEnd"/>
      <w:r w:rsidRPr="0090055A">
        <w:rPr>
          <w:rFonts w:ascii="Times" w:hAnsi="Times" w:cs="Arial"/>
          <w:color w:val="000000"/>
          <w:sz w:val="20"/>
          <w:szCs w:val="20"/>
        </w:rPr>
        <w:tab/>
      </w:r>
      <w:r w:rsidRPr="0090055A">
        <w:rPr>
          <w:rFonts w:ascii="Times" w:hAnsi="Times" w:cs="Arial"/>
          <w:color w:val="000000"/>
          <w:sz w:val="20"/>
          <w:szCs w:val="20"/>
        </w:rPr>
        <w:tab/>
      </w:r>
      <w:r w:rsidRPr="0090055A">
        <w:rPr>
          <w:rFonts w:ascii="Times" w:hAnsi="Times" w:cs="Arial"/>
          <w:color w:val="000000"/>
          <w:sz w:val="20"/>
          <w:szCs w:val="20"/>
        </w:rPr>
        <w:tab/>
        <w:t>// Unique identifier for KPI</w:t>
      </w:r>
    </w:p>
    <w:p w14:paraId="4E032FE9" w14:textId="575AA7B8" w:rsidR="00FA2376" w:rsidRPr="0090055A" w:rsidRDefault="00FA2376" w:rsidP="00FA2376">
      <w:pPr>
        <w:ind w:firstLine="720"/>
        <w:rPr>
          <w:rFonts w:ascii="Times" w:hAnsi="Times" w:cs="Arial"/>
          <w:sz w:val="20"/>
          <w:szCs w:val="20"/>
        </w:rPr>
      </w:pPr>
      <w:r w:rsidRPr="0090055A">
        <w:rPr>
          <w:rFonts w:ascii="Times" w:hAnsi="Times" w:cs="Arial"/>
          <w:color w:val="000000"/>
          <w:sz w:val="20"/>
          <w:szCs w:val="20"/>
        </w:rPr>
        <w:t>[&lt;</w:t>
      </w:r>
      <w:proofErr w:type="spellStart"/>
      <w:r w:rsidRPr="0090055A">
        <w:rPr>
          <w:rFonts w:ascii="Times" w:hAnsi="Times" w:cs="Arial"/>
          <w:color w:val="000000"/>
          <w:sz w:val="20"/>
          <w:szCs w:val="20"/>
        </w:rPr>
        <w:t>output_ID</w:t>
      </w:r>
      <w:proofErr w:type="spellEnd"/>
      <w:r w:rsidRPr="0090055A">
        <w:rPr>
          <w:rFonts w:ascii="Times" w:hAnsi="Times" w:cs="Arial"/>
          <w:color w:val="000000"/>
          <w:sz w:val="20"/>
          <w:szCs w:val="20"/>
        </w:rPr>
        <w:t>&gt;]</w:t>
      </w:r>
      <w:r w:rsidRPr="0090055A">
        <w:rPr>
          <w:rFonts w:ascii="Times" w:hAnsi="Times" w:cs="Arial"/>
          <w:color w:val="000000"/>
          <w:sz w:val="20"/>
          <w:szCs w:val="20"/>
        </w:rPr>
        <w:tab/>
      </w:r>
      <w:r w:rsidRPr="0090055A">
        <w:rPr>
          <w:rFonts w:ascii="Times" w:hAnsi="Times" w:cs="Arial"/>
          <w:color w:val="000000"/>
          <w:sz w:val="20"/>
          <w:szCs w:val="20"/>
        </w:rPr>
        <w:tab/>
        <w:t>// List of FMU outputs to be included in calculation</w:t>
      </w:r>
    </w:p>
    <w:p w14:paraId="6B51E485" w14:textId="77777777" w:rsidR="00FA2376" w:rsidRPr="0090055A" w:rsidRDefault="00FA2376" w:rsidP="00FA2376">
      <w:pPr>
        <w:rPr>
          <w:rFonts w:ascii="Times" w:hAnsi="Times" w:cs="Arial"/>
          <w:sz w:val="20"/>
          <w:szCs w:val="20"/>
        </w:rPr>
      </w:pPr>
      <w:r w:rsidRPr="0090055A">
        <w:rPr>
          <w:rFonts w:ascii="Times" w:hAnsi="Times" w:cs="Arial"/>
          <w:color w:val="000000"/>
          <w:sz w:val="20"/>
          <w:szCs w:val="20"/>
        </w:rPr>
        <w:t>}</w:t>
      </w:r>
    </w:p>
    <w:p w14:paraId="5949E8CA" w14:textId="77777777" w:rsidR="00FA2376" w:rsidRPr="0090055A" w:rsidRDefault="00FA2376" w:rsidP="00FA2376">
      <w:pPr>
        <w:rPr>
          <w:rFonts w:ascii="Times" w:hAnsi="Times" w:cs="Arial"/>
          <w:sz w:val="20"/>
          <w:szCs w:val="20"/>
        </w:rPr>
      </w:pPr>
    </w:p>
    <w:p w14:paraId="3FB8AB37" w14:textId="2052C06F" w:rsidR="00FA2376" w:rsidRDefault="00FA2376" w:rsidP="00FA2376">
      <w:pPr>
        <w:rPr>
          <w:rFonts w:ascii="Times" w:hAnsi="Times" w:cs="Arial"/>
          <w:sz w:val="20"/>
          <w:szCs w:val="20"/>
        </w:rPr>
      </w:pPr>
      <w:r w:rsidRPr="0090055A">
        <w:rPr>
          <w:rFonts w:ascii="Times" w:hAnsi="Times" w:cs="Arial"/>
          <w:sz w:val="20"/>
          <w:szCs w:val="20"/>
        </w:rPr>
        <w:t>Saved as “</w:t>
      </w:r>
      <w:proofErr w:type="gramStart"/>
      <w:r w:rsidRPr="0090055A">
        <w:rPr>
          <w:rFonts w:ascii="Times" w:hAnsi="Times" w:cs="Arial"/>
          <w:sz w:val="20"/>
          <w:szCs w:val="20"/>
        </w:rPr>
        <w:t>kpis.json</w:t>
      </w:r>
      <w:proofErr w:type="gramEnd"/>
      <w:r w:rsidRPr="0090055A">
        <w:rPr>
          <w:rFonts w:ascii="Times" w:hAnsi="Times" w:cs="Arial"/>
          <w:sz w:val="20"/>
          <w:szCs w:val="20"/>
        </w:rPr>
        <w:t>”</w:t>
      </w:r>
    </w:p>
    <w:p w14:paraId="21AD2157" w14:textId="4480B441" w:rsidR="00217C01" w:rsidRDefault="00217C01" w:rsidP="00FA2376">
      <w:pPr>
        <w:rPr>
          <w:rFonts w:ascii="Times" w:hAnsi="Times" w:cs="Arial"/>
          <w:sz w:val="20"/>
          <w:szCs w:val="20"/>
        </w:rPr>
      </w:pPr>
      <w:r w:rsidRPr="00217C01">
        <w:rPr>
          <w:rFonts w:ascii="Times" w:hAnsi="Times" w:cs="Arial"/>
          <w:sz w:val="20"/>
          <w:szCs w:val="20"/>
        </w:rPr>
        <w:t xml:space="preserve">For </w:t>
      </w:r>
      <w:proofErr w:type="spellStart"/>
      <w:r w:rsidRPr="00217C01">
        <w:rPr>
          <w:rFonts w:ascii="Times" w:hAnsi="Times" w:cs="Arial"/>
          <w:sz w:val="20"/>
          <w:szCs w:val="20"/>
        </w:rPr>
        <w:t>kpi_IDs</w:t>
      </w:r>
      <w:proofErr w:type="spellEnd"/>
      <w:r w:rsidRPr="00217C01">
        <w:rPr>
          <w:rFonts w:ascii="Times" w:hAnsi="Times" w:cs="Arial"/>
          <w:sz w:val="20"/>
          <w:szCs w:val="20"/>
        </w:rPr>
        <w:t xml:space="preserve"> requiring zone designations, the zone designation can be appended to the end of the </w:t>
      </w:r>
      <w:proofErr w:type="spellStart"/>
      <w:r w:rsidRPr="00217C01">
        <w:rPr>
          <w:rFonts w:ascii="Times" w:hAnsi="Times" w:cs="Arial"/>
          <w:sz w:val="20"/>
          <w:szCs w:val="20"/>
        </w:rPr>
        <w:t>kpi_ID</w:t>
      </w:r>
      <w:proofErr w:type="spellEnd"/>
      <w:r w:rsidRPr="00217C01">
        <w:rPr>
          <w:rFonts w:ascii="Times" w:hAnsi="Times" w:cs="Arial"/>
          <w:sz w:val="20"/>
          <w:szCs w:val="20"/>
        </w:rPr>
        <w:t xml:space="preserve"> as &lt;</w:t>
      </w:r>
      <w:proofErr w:type="spellStart"/>
      <w:r w:rsidRPr="00217C01">
        <w:rPr>
          <w:rFonts w:ascii="Times" w:hAnsi="Times" w:cs="Arial"/>
          <w:sz w:val="20"/>
          <w:szCs w:val="20"/>
        </w:rPr>
        <w:t>kpi_ID</w:t>
      </w:r>
      <w:proofErr w:type="spellEnd"/>
      <w:r w:rsidRPr="00217C01">
        <w:rPr>
          <w:rFonts w:ascii="Times" w:hAnsi="Times" w:cs="Arial"/>
          <w:sz w:val="20"/>
          <w:szCs w:val="20"/>
        </w:rPr>
        <w:t>&gt;[z], where z is the zone designation</w:t>
      </w:r>
      <w:r>
        <w:rPr>
          <w:rFonts w:ascii="Times" w:hAnsi="Times" w:cs="Arial"/>
          <w:sz w:val="20"/>
          <w:szCs w:val="20"/>
        </w:rPr>
        <w:t xml:space="preserve">.  These are </w:t>
      </w:r>
      <w:proofErr w:type="spellStart"/>
      <w:r w:rsidRPr="00217C01">
        <w:rPr>
          <w:rFonts w:ascii="Times" w:hAnsi="Times" w:cs="Arial"/>
          <w:sz w:val="20"/>
          <w:szCs w:val="20"/>
        </w:rPr>
        <w:t>AirZoneTemperature</w:t>
      </w:r>
      <w:proofErr w:type="spellEnd"/>
      <w:r w:rsidRPr="00217C01">
        <w:rPr>
          <w:rFonts w:ascii="Times" w:hAnsi="Times" w:cs="Arial"/>
          <w:sz w:val="20"/>
          <w:szCs w:val="20"/>
        </w:rPr>
        <w:t>[z]</w:t>
      </w:r>
      <w:r>
        <w:rPr>
          <w:rFonts w:ascii="Times" w:hAnsi="Times" w:cs="Arial"/>
          <w:sz w:val="20"/>
          <w:szCs w:val="20"/>
        </w:rPr>
        <w:t xml:space="preserve">, </w:t>
      </w:r>
      <w:proofErr w:type="spellStart"/>
      <w:r w:rsidRPr="00217C01">
        <w:rPr>
          <w:rFonts w:ascii="Times" w:hAnsi="Times" w:cs="Arial"/>
          <w:sz w:val="20"/>
          <w:szCs w:val="20"/>
        </w:rPr>
        <w:t>OperativeZoneTemperature</w:t>
      </w:r>
      <w:proofErr w:type="spellEnd"/>
      <w:r w:rsidRPr="00217C01">
        <w:rPr>
          <w:rFonts w:ascii="Times" w:hAnsi="Times" w:cs="Arial"/>
          <w:sz w:val="20"/>
          <w:szCs w:val="20"/>
        </w:rPr>
        <w:t>[z]</w:t>
      </w:r>
      <w:r>
        <w:rPr>
          <w:rFonts w:ascii="Times" w:hAnsi="Times" w:cs="Arial"/>
          <w:sz w:val="20"/>
          <w:szCs w:val="20"/>
        </w:rPr>
        <w:t xml:space="preserve">, and </w:t>
      </w:r>
      <w:r w:rsidRPr="00217C01">
        <w:rPr>
          <w:rFonts w:ascii="Times" w:hAnsi="Times" w:cs="Arial"/>
          <w:sz w:val="20"/>
          <w:szCs w:val="20"/>
        </w:rPr>
        <w:t>CO2Concentration[z]</w:t>
      </w:r>
      <w:r>
        <w:rPr>
          <w:rFonts w:ascii="Times" w:hAnsi="Times" w:cs="Arial"/>
          <w:sz w:val="20"/>
          <w:szCs w:val="20"/>
        </w:rPr>
        <w:t>.</w:t>
      </w:r>
    </w:p>
    <w:p w14:paraId="1890050C" w14:textId="681E5242" w:rsidR="006D5D98" w:rsidRDefault="006D5D98" w:rsidP="00FA2376">
      <w:pPr>
        <w:rPr>
          <w:rFonts w:ascii="Times" w:hAnsi="Times" w:cs="Arial"/>
          <w:sz w:val="20"/>
          <w:szCs w:val="20"/>
        </w:rPr>
      </w:pPr>
    </w:p>
    <w:p w14:paraId="6E4690F4" w14:textId="5C8BE564" w:rsidR="006D5D98" w:rsidRPr="00FC2DCD" w:rsidRDefault="006D5D98" w:rsidP="00FA2376">
      <w:pPr>
        <w:rPr>
          <w:rFonts w:ascii="Times" w:hAnsi="Times" w:cs="Arial"/>
          <w:u w:val="single"/>
        </w:rPr>
      </w:pPr>
      <w:r w:rsidRPr="00FC2DCD">
        <w:rPr>
          <w:rFonts w:ascii="Times" w:hAnsi="Times" w:cs="Arial"/>
          <w:u w:val="single"/>
        </w:rPr>
        <w:t>Days JSON</w:t>
      </w:r>
    </w:p>
    <w:p w14:paraId="7DEC2416" w14:textId="67315C5F" w:rsidR="006D5D98" w:rsidRDefault="006D5D98" w:rsidP="00FA2376">
      <w:pPr>
        <w:rPr>
          <w:rFonts w:ascii="Times" w:hAnsi="Times" w:cs="Arial"/>
          <w:sz w:val="20"/>
          <w:szCs w:val="20"/>
          <w:u w:val="single"/>
        </w:rPr>
      </w:pPr>
    </w:p>
    <w:p w14:paraId="16E4E5B6" w14:textId="5E15AF81" w:rsidR="006D5D98" w:rsidRPr="0090055A" w:rsidRDefault="006D5D98" w:rsidP="006D5D98">
      <w:pPr>
        <w:rPr>
          <w:rFonts w:ascii="Times" w:hAnsi="Times" w:cs="Arial"/>
          <w:sz w:val="20"/>
          <w:szCs w:val="20"/>
        </w:rPr>
      </w:pPr>
      <w:r w:rsidRPr="0090055A">
        <w:rPr>
          <w:rFonts w:ascii="Times" w:hAnsi="Times" w:cs="Arial"/>
          <w:color w:val="000000"/>
          <w:sz w:val="20"/>
          <w:szCs w:val="20"/>
        </w:rPr>
        <w:t>{&lt;</w:t>
      </w:r>
      <w:proofErr w:type="spellStart"/>
      <w:r>
        <w:rPr>
          <w:rFonts w:ascii="Times" w:hAnsi="Times" w:cs="Arial"/>
          <w:color w:val="000000"/>
          <w:sz w:val="20"/>
          <w:szCs w:val="20"/>
        </w:rPr>
        <w:t>time_period</w:t>
      </w:r>
      <w:r w:rsidRPr="0090055A">
        <w:rPr>
          <w:rFonts w:ascii="Times" w:hAnsi="Times" w:cs="Arial"/>
          <w:color w:val="000000"/>
          <w:sz w:val="20"/>
          <w:szCs w:val="20"/>
        </w:rPr>
        <w:t>_ID</w:t>
      </w:r>
      <w:proofErr w:type="spellEnd"/>
      <w:proofErr w:type="gramStart"/>
      <w:r w:rsidRPr="0090055A">
        <w:rPr>
          <w:rFonts w:ascii="Times" w:hAnsi="Times" w:cs="Arial"/>
          <w:color w:val="000000"/>
          <w:sz w:val="20"/>
          <w:szCs w:val="20"/>
        </w:rPr>
        <w:t>&gt; :</w:t>
      </w:r>
      <w:proofErr w:type="gramEnd"/>
      <w:r w:rsidRPr="0090055A">
        <w:rPr>
          <w:rFonts w:ascii="Times" w:hAnsi="Times" w:cs="Arial"/>
          <w:color w:val="000000"/>
          <w:sz w:val="20"/>
          <w:szCs w:val="20"/>
        </w:rPr>
        <w:tab/>
      </w:r>
      <w:r>
        <w:rPr>
          <w:rFonts w:ascii="Times" w:hAnsi="Times" w:cs="Arial"/>
          <w:color w:val="000000"/>
          <w:sz w:val="20"/>
          <w:szCs w:val="20"/>
        </w:rPr>
        <w:t>/</w:t>
      </w:r>
      <w:r w:rsidRPr="0090055A">
        <w:rPr>
          <w:rFonts w:ascii="Times" w:hAnsi="Times" w:cs="Arial"/>
          <w:color w:val="000000"/>
          <w:sz w:val="20"/>
          <w:szCs w:val="20"/>
        </w:rPr>
        <w:t xml:space="preserve">/ Unique identifier for </w:t>
      </w:r>
      <w:r>
        <w:rPr>
          <w:rFonts w:ascii="Times" w:hAnsi="Times" w:cs="Arial"/>
          <w:color w:val="000000"/>
          <w:sz w:val="20"/>
          <w:szCs w:val="20"/>
        </w:rPr>
        <w:t>specifying time period</w:t>
      </w:r>
    </w:p>
    <w:p w14:paraId="664D3262" w14:textId="59C1A6AA" w:rsidR="006D5D98" w:rsidRPr="0090055A" w:rsidRDefault="006D5D98" w:rsidP="006D5D98">
      <w:pPr>
        <w:ind w:firstLine="720"/>
        <w:rPr>
          <w:rFonts w:ascii="Times" w:hAnsi="Times" w:cs="Arial"/>
          <w:sz w:val="20"/>
          <w:szCs w:val="20"/>
        </w:rPr>
      </w:pPr>
      <w:r>
        <w:rPr>
          <w:rFonts w:ascii="Times" w:hAnsi="Times" w:cs="Arial"/>
          <w:color w:val="000000"/>
          <w:sz w:val="20"/>
          <w:szCs w:val="20"/>
        </w:rPr>
        <w:t>&lt;day #&gt;</w:t>
      </w:r>
      <w:r w:rsidRPr="0090055A">
        <w:rPr>
          <w:rFonts w:ascii="Times" w:hAnsi="Times" w:cs="Arial"/>
          <w:color w:val="000000"/>
          <w:sz w:val="20"/>
          <w:szCs w:val="20"/>
        </w:rPr>
        <w:tab/>
      </w:r>
      <w:r w:rsidRPr="0090055A">
        <w:rPr>
          <w:rFonts w:ascii="Times" w:hAnsi="Times" w:cs="Arial"/>
          <w:color w:val="000000"/>
          <w:sz w:val="20"/>
          <w:szCs w:val="20"/>
        </w:rPr>
        <w:tab/>
        <w:t xml:space="preserve">// </w:t>
      </w:r>
      <w:r>
        <w:rPr>
          <w:rFonts w:ascii="Times" w:hAnsi="Times" w:cs="Arial"/>
          <w:color w:val="000000"/>
          <w:sz w:val="20"/>
          <w:szCs w:val="20"/>
        </w:rPr>
        <w:t>Integer value indicating day number to use for specifying time period</w:t>
      </w:r>
    </w:p>
    <w:p w14:paraId="3A92CD71" w14:textId="77777777" w:rsidR="006D5D98" w:rsidRPr="0090055A" w:rsidRDefault="006D5D98" w:rsidP="006D5D98">
      <w:pPr>
        <w:rPr>
          <w:rFonts w:ascii="Times" w:hAnsi="Times" w:cs="Arial"/>
          <w:sz w:val="20"/>
          <w:szCs w:val="20"/>
        </w:rPr>
      </w:pPr>
      <w:r w:rsidRPr="0090055A">
        <w:rPr>
          <w:rFonts w:ascii="Times" w:hAnsi="Times" w:cs="Arial"/>
          <w:color w:val="000000"/>
          <w:sz w:val="20"/>
          <w:szCs w:val="20"/>
        </w:rPr>
        <w:t>}</w:t>
      </w:r>
    </w:p>
    <w:p w14:paraId="2CE03AD9" w14:textId="77777777" w:rsidR="006D5D98" w:rsidRPr="0090055A" w:rsidRDefault="006D5D98" w:rsidP="006D5D98">
      <w:pPr>
        <w:rPr>
          <w:rFonts w:ascii="Times" w:hAnsi="Times" w:cs="Arial"/>
          <w:sz w:val="20"/>
          <w:szCs w:val="20"/>
        </w:rPr>
      </w:pPr>
    </w:p>
    <w:p w14:paraId="6BB1966E" w14:textId="269F055E" w:rsidR="006D5D98" w:rsidRPr="006D5D98" w:rsidRDefault="006D5D98" w:rsidP="00FA2376">
      <w:pPr>
        <w:rPr>
          <w:rFonts w:ascii="Times" w:hAnsi="Times" w:cs="Arial"/>
          <w:sz w:val="20"/>
          <w:szCs w:val="20"/>
        </w:rPr>
      </w:pPr>
      <w:r w:rsidRPr="0090055A">
        <w:rPr>
          <w:rFonts w:ascii="Times" w:hAnsi="Times" w:cs="Arial"/>
          <w:sz w:val="20"/>
          <w:szCs w:val="20"/>
        </w:rPr>
        <w:t>Saved as “</w:t>
      </w:r>
      <w:proofErr w:type="gramStart"/>
      <w:r>
        <w:rPr>
          <w:rFonts w:ascii="Times" w:hAnsi="Times" w:cs="Arial"/>
          <w:sz w:val="20"/>
          <w:szCs w:val="20"/>
        </w:rPr>
        <w:t>days</w:t>
      </w:r>
      <w:r w:rsidRPr="0090055A">
        <w:rPr>
          <w:rFonts w:ascii="Times" w:hAnsi="Times" w:cs="Arial"/>
          <w:sz w:val="20"/>
          <w:szCs w:val="20"/>
        </w:rPr>
        <w:t>.json</w:t>
      </w:r>
      <w:proofErr w:type="gramEnd"/>
      <w:r w:rsidRPr="0090055A">
        <w:rPr>
          <w:rFonts w:ascii="Times" w:hAnsi="Times" w:cs="Arial"/>
          <w:sz w:val="20"/>
          <w:szCs w:val="20"/>
        </w:rPr>
        <w:t>”</w:t>
      </w:r>
    </w:p>
    <w:p w14:paraId="6DD648F9" w14:textId="1B857705" w:rsidR="00073CE9" w:rsidRDefault="00073CE9">
      <w:r>
        <w:br w:type="page"/>
      </w:r>
    </w:p>
    <w:p w14:paraId="3781F245" w14:textId="3F1AA4DC" w:rsidR="00073CE9" w:rsidRDefault="00073CE9" w:rsidP="00073CE9">
      <w:pPr>
        <w:pStyle w:val="Heading1"/>
      </w:pPr>
      <w:bookmarkStart w:id="118" w:name="_Toc22127857"/>
      <w:r>
        <w:lastRenderedPageBreak/>
        <w:t xml:space="preserve">Appendix C: </w:t>
      </w:r>
      <w:r w:rsidR="0099128A">
        <w:t>Specifications for Data CSV Files</w:t>
      </w:r>
      <w:bookmarkEnd w:id="118"/>
    </w:p>
    <w:p w14:paraId="6A33B495" w14:textId="5A43BFAD" w:rsidR="00FA2376" w:rsidRDefault="00FA2376"/>
    <w:p w14:paraId="741D47A8" w14:textId="463F5771" w:rsidR="0099128A" w:rsidRPr="0090055A" w:rsidRDefault="0099128A">
      <w:r w:rsidRPr="002E316E">
        <w:t>This information is taken from the BOPTEST Development Requirements and Guide Section IV. D.</w:t>
      </w:r>
    </w:p>
    <w:p w14:paraId="070A65FE" w14:textId="34F76FE1" w:rsidR="0099128A" w:rsidRPr="0090055A" w:rsidRDefault="0099128A"/>
    <w:p w14:paraId="79426DA3" w14:textId="77777777" w:rsidR="0099128A" w:rsidRPr="002E316E" w:rsidRDefault="0099128A" w:rsidP="0099128A">
      <w:pPr>
        <w:pStyle w:val="NormalWeb"/>
        <w:spacing w:before="0" w:beforeAutospacing="0" w:after="0" w:afterAutospacing="0"/>
      </w:pPr>
      <w:r w:rsidRPr="0090055A">
        <w:rPr>
          <w:color w:val="000000"/>
        </w:rPr>
        <w:t>The CSV data files should accomplish the following requirements:</w:t>
      </w:r>
    </w:p>
    <w:p w14:paraId="04750DB0" w14:textId="77777777" w:rsidR="0099128A" w:rsidRPr="002E316E" w:rsidRDefault="0099128A" w:rsidP="0099128A"/>
    <w:p w14:paraId="199ADC00" w14:textId="65F4E8A9" w:rsidR="0099128A" w:rsidRPr="0090055A" w:rsidRDefault="0099128A" w:rsidP="0099128A">
      <w:pPr>
        <w:pStyle w:val="NormalWeb"/>
        <w:numPr>
          <w:ilvl w:val="0"/>
          <w:numId w:val="1"/>
        </w:numPr>
        <w:spacing w:before="0" w:beforeAutospacing="0" w:after="0" w:afterAutospacing="0"/>
        <w:textAlignment w:val="baseline"/>
        <w:rPr>
          <w:color w:val="000000"/>
        </w:rPr>
      </w:pPr>
      <w:r w:rsidRPr="0090055A">
        <w:rPr>
          <w:color w:val="000000"/>
        </w:rPr>
        <w:t>The files can have any name.</w:t>
      </w:r>
    </w:p>
    <w:p w14:paraId="64F6B547" w14:textId="3242586A" w:rsidR="0099128A" w:rsidRPr="0090055A" w:rsidRDefault="0099128A" w:rsidP="0099128A">
      <w:pPr>
        <w:pStyle w:val="NormalWeb"/>
        <w:numPr>
          <w:ilvl w:val="0"/>
          <w:numId w:val="1"/>
        </w:numPr>
        <w:spacing w:before="0" w:beforeAutospacing="0" w:after="0" w:afterAutospacing="0"/>
        <w:textAlignment w:val="baseline"/>
        <w:rPr>
          <w:color w:val="000000"/>
        </w:rPr>
      </w:pPr>
      <w:r w:rsidRPr="0090055A">
        <w:rPr>
          <w:color w:val="000000"/>
        </w:rPr>
        <w:t>The files should have a “</w:t>
      </w:r>
      <w:r w:rsidRPr="0090055A">
        <w:rPr>
          <w:i/>
          <w:iCs/>
          <w:color w:val="000000"/>
        </w:rPr>
        <w:t>time</w:t>
      </w:r>
      <w:r w:rsidRPr="0090055A">
        <w:rPr>
          <w:color w:val="000000"/>
        </w:rPr>
        <w:t>” column indicating the time since the beginning of the year in seconds.</w:t>
      </w:r>
    </w:p>
    <w:p w14:paraId="6795575B" w14:textId="31A22FDD" w:rsidR="0099128A" w:rsidRDefault="0099128A" w:rsidP="0099128A">
      <w:pPr>
        <w:pStyle w:val="NormalWeb"/>
        <w:numPr>
          <w:ilvl w:val="0"/>
          <w:numId w:val="1"/>
        </w:numPr>
        <w:spacing w:before="0" w:beforeAutospacing="0" w:after="0" w:afterAutospacing="0"/>
        <w:textAlignment w:val="baseline"/>
        <w:rPr>
          <w:color w:val="000000"/>
        </w:rPr>
      </w:pPr>
      <w:r w:rsidRPr="0090055A">
        <w:rPr>
          <w:color w:val="000000"/>
        </w:rPr>
        <w:t xml:space="preserve">The files should have column names using the key-words specified by the conventions below. </w:t>
      </w:r>
      <w:r w:rsidR="006807D7" w:rsidRPr="001866B8">
        <w:rPr>
          <w:color w:val="000000"/>
        </w:rPr>
        <w:t xml:space="preserve">Columns that do not apply to the test case may be omitted (e.g. </w:t>
      </w:r>
      <w:proofErr w:type="spellStart"/>
      <w:r w:rsidR="006807D7" w:rsidRPr="00120F48">
        <w:rPr>
          <w:i/>
          <w:iCs/>
          <w:color w:val="000000"/>
        </w:rPr>
        <w:t>EmissionsGasPower</w:t>
      </w:r>
      <w:proofErr w:type="spellEnd"/>
      <w:r w:rsidR="006807D7" w:rsidRPr="001866B8">
        <w:rPr>
          <w:color w:val="000000"/>
        </w:rPr>
        <w:t xml:space="preserve"> if the test case does not use gas power)</w:t>
      </w:r>
      <w:r w:rsidRPr="0090055A">
        <w:rPr>
          <w:color w:val="000000"/>
        </w:rPr>
        <w:t>. </w:t>
      </w:r>
    </w:p>
    <w:p w14:paraId="24046EF0" w14:textId="60CFF07E" w:rsidR="00FB52A7" w:rsidRPr="009127A0" w:rsidRDefault="009127A0" w:rsidP="009E60F4">
      <w:pPr>
        <w:pStyle w:val="NormalWeb"/>
        <w:numPr>
          <w:ilvl w:val="0"/>
          <w:numId w:val="1"/>
        </w:numPr>
        <w:textAlignment w:val="baseline"/>
        <w:rPr>
          <w:color w:val="000000"/>
        </w:rPr>
      </w:pPr>
      <w:r w:rsidRPr="009127A0">
        <w:rPr>
          <w:color w:val="000000"/>
        </w:rPr>
        <w:t>The files can have optional header rows for holding information about the</w:t>
      </w:r>
      <w:r>
        <w:rPr>
          <w:color w:val="000000"/>
        </w:rPr>
        <w:t xml:space="preserve"> </w:t>
      </w:r>
      <w:r w:rsidRPr="009127A0">
        <w:rPr>
          <w:color w:val="000000"/>
        </w:rPr>
        <w:t>data contained in the csv file.  These header rows can be indicated by starting</w:t>
      </w:r>
      <w:r>
        <w:rPr>
          <w:color w:val="000000"/>
        </w:rPr>
        <w:t xml:space="preserve"> </w:t>
      </w:r>
      <w:r w:rsidRPr="009127A0">
        <w:rPr>
          <w:color w:val="000000"/>
        </w:rPr>
        <w:t>the row with the character "#".</w:t>
      </w:r>
    </w:p>
    <w:p w14:paraId="549AE19A" w14:textId="1831DF28" w:rsidR="00FB52A7" w:rsidRPr="0090055A" w:rsidRDefault="00FB52A7" w:rsidP="0090055A">
      <w:pPr>
        <w:pStyle w:val="NormalWeb"/>
        <w:spacing w:before="0" w:beforeAutospacing="0" w:after="0" w:afterAutospacing="0"/>
        <w:textAlignment w:val="baseline"/>
        <w:rPr>
          <w:color w:val="000000"/>
        </w:rPr>
      </w:pPr>
      <w:r>
        <w:rPr>
          <w:color w:val="000000"/>
        </w:rPr>
        <w:t xml:space="preserve">Data for the CSV files may optionally be generated using the functions that are available in the module </w:t>
      </w:r>
      <w:r w:rsidRPr="0090055A">
        <w:rPr>
          <w:i/>
          <w:iCs/>
          <w:color w:val="000000"/>
        </w:rPr>
        <w:t>data/data_generator.py</w:t>
      </w:r>
      <w:r>
        <w:rPr>
          <w:color w:val="000000"/>
        </w:rPr>
        <w:t xml:space="preserve"> located in the software repository at </w:t>
      </w:r>
      <w:r w:rsidRPr="00FB52A7">
        <w:rPr>
          <w:color w:val="000000"/>
        </w:rPr>
        <w:t>https://github.com/ibpsa/project1-boptest</w:t>
      </w:r>
      <w:r>
        <w:rPr>
          <w:color w:val="000000"/>
        </w:rPr>
        <w:t xml:space="preserve">.  Default parameters for these functions may be used, or modified based on the test case.  If default parameters are used, care should be taken to make sure the resulting data matches that which may be used in the </w:t>
      </w:r>
      <w:r w:rsidR="00A60543">
        <w:rPr>
          <w:color w:val="000000"/>
        </w:rPr>
        <w:t xml:space="preserve">test case </w:t>
      </w:r>
      <w:r>
        <w:rPr>
          <w:color w:val="000000"/>
        </w:rPr>
        <w:t>model.</w:t>
      </w:r>
    </w:p>
    <w:p w14:paraId="71A80093" w14:textId="77777777" w:rsidR="0099128A" w:rsidRPr="0090055A" w:rsidRDefault="0099128A"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00"/>
        <w:gridCol w:w="701"/>
        <w:gridCol w:w="3222"/>
      </w:tblGrid>
      <w:tr w:rsidR="0099128A" w:rsidRPr="0099128A" w14:paraId="6F7C0F4B"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552B0C19"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weather</w:t>
            </w:r>
          </w:p>
        </w:tc>
      </w:tr>
      <w:tr w:rsidR="0099128A" w:rsidRPr="0099128A" w14:paraId="31472D0A"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563A5E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DFAFD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2696B5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19865F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7A2F7"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HDifHor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986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A638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Horizontal diffuse solar radiation.</w:t>
            </w:r>
          </w:p>
        </w:tc>
      </w:tr>
      <w:tr w:rsidR="0099128A" w:rsidRPr="0099128A" w14:paraId="1C48556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8D19"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HDifNor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AF16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B661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Direct normal radiation.</w:t>
            </w:r>
          </w:p>
        </w:tc>
      </w:tr>
      <w:tr w:rsidR="0099128A" w:rsidRPr="0099128A" w14:paraId="3ABA37E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10A1D"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HGloHor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DCF2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019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Horizontal global radiation.</w:t>
            </w:r>
          </w:p>
        </w:tc>
      </w:tr>
      <w:tr w:rsidR="0099128A" w:rsidRPr="0099128A" w14:paraId="15CE3AD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F7349"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HHorIR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6D3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9C66D"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Horizontal infrared irradiation.</w:t>
            </w:r>
          </w:p>
        </w:tc>
      </w:tr>
      <w:tr w:rsidR="0099128A" w:rsidRPr="0099128A" w14:paraId="67BC2FC8"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F0AA"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TBlaSky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77EF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E1E4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Output temperature.</w:t>
            </w:r>
          </w:p>
        </w:tc>
      </w:tr>
      <w:tr w:rsidR="0099128A" w:rsidRPr="0099128A" w14:paraId="27B1A89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1E905"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TDewPoi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524B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F17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Dew point temperature.</w:t>
            </w:r>
          </w:p>
        </w:tc>
      </w:tr>
      <w:tr w:rsidR="0099128A" w:rsidRPr="0099128A" w14:paraId="05CAF13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E4EB9"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TDryBul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EF82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3E8E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Dry bulb temperature at ground level.</w:t>
            </w:r>
          </w:p>
        </w:tc>
      </w:tr>
      <w:tr w:rsidR="0099128A" w:rsidRPr="0099128A" w14:paraId="0DED299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71CB"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TWetBul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E560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503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Wet bulb temperature.</w:t>
            </w:r>
          </w:p>
        </w:tc>
      </w:tr>
      <w:tr w:rsidR="0099128A" w:rsidRPr="0099128A" w14:paraId="1F97D035"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271EE"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celHei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9A80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F017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Ceiling height.</w:t>
            </w:r>
          </w:p>
        </w:tc>
      </w:tr>
      <w:tr w:rsidR="0099128A" w:rsidRPr="0099128A" w14:paraId="181565D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B3E8C"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cloTim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B4AA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C325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One-based day number in seconds.</w:t>
            </w:r>
          </w:p>
        </w:tc>
      </w:tr>
      <w:tr w:rsidR="0099128A" w:rsidRPr="0099128A" w14:paraId="744302D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FCDC8"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lat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636B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EDCA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Latitude of the location.</w:t>
            </w:r>
          </w:p>
        </w:tc>
      </w:tr>
      <w:tr w:rsidR="0099128A" w:rsidRPr="0099128A" w14:paraId="15C516C2"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224EA"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lastRenderedPageBreak/>
              <w:t>lon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F013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F985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Longitude of the location.</w:t>
            </w:r>
          </w:p>
        </w:tc>
      </w:tr>
      <w:tr w:rsidR="0099128A" w:rsidRPr="0099128A" w14:paraId="7AFF406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C454"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nOpa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698A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B9CE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Opaque sky cover [0, 1].</w:t>
            </w:r>
          </w:p>
        </w:tc>
      </w:tr>
      <w:tr w:rsidR="0099128A" w:rsidRPr="0099128A" w14:paraId="1F44ED0A"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5A9BF"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nTot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DDC6D"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E2BD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Total sky Cover [0, 1].</w:t>
            </w:r>
          </w:p>
        </w:tc>
      </w:tr>
      <w:tr w:rsidR="0099128A" w:rsidRPr="0099128A" w14:paraId="55BCD834"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5DDE"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pAtm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E131"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B02F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Atmospheric pressure.</w:t>
            </w:r>
          </w:p>
        </w:tc>
      </w:tr>
      <w:tr w:rsidR="0099128A" w:rsidRPr="0099128A" w14:paraId="32B4267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1802"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relHum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8EBC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1B9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Relative Humidity</w:t>
            </w:r>
          </w:p>
        </w:tc>
      </w:tr>
      <w:tr w:rsidR="0099128A" w:rsidRPr="0099128A" w14:paraId="266BFFC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0032"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solAlt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54AE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6E6A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Altitude angel.</w:t>
            </w:r>
          </w:p>
        </w:tc>
      </w:tr>
      <w:tr w:rsidR="0099128A" w:rsidRPr="0099128A" w14:paraId="2CFF155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E823"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solDec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654F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6D4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Declination angle.</w:t>
            </w:r>
          </w:p>
        </w:tc>
      </w:tr>
      <w:tr w:rsidR="0099128A" w:rsidRPr="0099128A" w14:paraId="6DAB7E3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7EF2"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solHouAng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FDE6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1DF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Solar hour angle.</w:t>
            </w:r>
          </w:p>
        </w:tc>
      </w:tr>
      <w:tr w:rsidR="0099128A" w:rsidRPr="0099128A" w14:paraId="75DE766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717D8"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solTim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A951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70C4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Solar time.</w:t>
            </w:r>
          </w:p>
        </w:tc>
      </w:tr>
      <w:tr w:rsidR="0099128A" w:rsidRPr="0099128A" w14:paraId="4ECA010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18C0"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solZen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C5FFC"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AFF1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Zenith angle.</w:t>
            </w:r>
          </w:p>
        </w:tc>
      </w:tr>
      <w:tr w:rsidR="0099128A" w:rsidRPr="0099128A" w14:paraId="1C3F9A33"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76A27"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winDir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1B81"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0CA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Wind direction.</w:t>
            </w:r>
          </w:p>
        </w:tc>
      </w:tr>
      <w:tr w:rsidR="0099128A" w:rsidRPr="0099128A" w14:paraId="178AEA58"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5D7C"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winSpe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E386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6F03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Wind speed</w:t>
            </w:r>
          </w:p>
        </w:tc>
      </w:tr>
    </w:tbl>
    <w:p w14:paraId="474CF388" w14:textId="77777777" w:rsidR="0099128A" w:rsidRPr="0090055A" w:rsidRDefault="0099128A" w:rsidP="0099128A">
      <w:pPr>
        <w:spacing w:after="240"/>
        <w:rPr>
          <w:rFonts w:ascii="Times" w:hAnsi="Times"/>
          <w:sz w:val="20"/>
          <w:szCs w:val="20"/>
        </w:rPr>
      </w:pPr>
      <w:r w:rsidRPr="0090055A">
        <w:rPr>
          <w:rFonts w:ascii="Times" w:hAnsi="Times"/>
          <w:sz w:val="20"/>
          <w:szCs w:val="20"/>
        </w:rPr>
        <w:br/>
      </w:r>
      <w:r w:rsidRPr="0090055A">
        <w:rPr>
          <w:rFonts w:ascii="Times" w:hAnsi="Times"/>
          <w:sz w:val="20"/>
          <w:szCs w:val="20"/>
        </w:rPr>
        <w:br/>
      </w:r>
      <w:r w:rsidRPr="0090055A">
        <w:rPr>
          <w:rFonts w:ascii="Times" w:hAnsi="Times"/>
          <w:sz w:val="20"/>
          <w:szCs w:val="20"/>
        </w:rPr>
        <w:br/>
      </w:r>
      <w:r w:rsidRPr="0090055A">
        <w:rPr>
          <w:rFonts w:ascii="Times" w:hAnsi="Times"/>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3055"/>
        <w:gridCol w:w="1082"/>
        <w:gridCol w:w="4521"/>
      </w:tblGrid>
      <w:tr w:rsidR="0099128A" w:rsidRPr="0099128A" w14:paraId="7C5DA0D3"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6E277FC5"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prices</w:t>
            </w:r>
          </w:p>
        </w:tc>
      </w:tr>
      <w:tr w:rsidR="0099128A" w:rsidRPr="0099128A" w14:paraId="7DCBE782"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EEFAD0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BCD881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6EA83B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3F0F3AC2"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D52E0"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PriceElectricPowerConstant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11D8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6F98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Completely constant electricity price</w:t>
            </w:r>
          </w:p>
        </w:tc>
      </w:tr>
      <w:tr w:rsidR="0099128A" w:rsidRPr="0099128A" w14:paraId="6245688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FD57"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PriceElectricPowerDynamic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CDCC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EA6E4"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Electricity price for a day/night tariff</w:t>
            </w:r>
          </w:p>
        </w:tc>
      </w:tr>
      <w:tr w:rsidR="0099128A" w:rsidRPr="0099128A" w14:paraId="0185410E"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89608"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PriceElectricPowerHighlyDynamic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07C3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9EC2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Spot electricity price</w:t>
            </w:r>
          </w:p>
        </w:tc>
      </w:tr>
      <w:tr w:rsidR="0099128A" w:rsidRPr="0099128A" w14:paraId="778AB2E2"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D61FE"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PriceGasPower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5380C"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4039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gas</w:t>
            </w:r>
          </w:p>
        </w:tc>
      </w:tr>
      <w:tr w:rsidR="0099128A" w:rsidRPr="0099128A" w14:paraId="1EEEF96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920C"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PriceDistrictHeatingPower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994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CDC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of 1 kWh thermal from district heating</w:t>
            </w:r>
          </w:p>
        </w:tc>
      </w:tr>
      <w:tr w:rsidR="0099128A" w:rsidRPr="0099128A" w14:paraId="1A1A852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B20D"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PriceBiomassPower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87A91"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30D1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biomass</w:t>
            </w:r>
          </w:p>
        </w:tc>
      </w:tr>
      <w:tr w:rsidR="0099128A" w:rsidRPr="0099128A" w14:paraId="100694C4"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C3F3"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PriceSolarThermalPower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1086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7FE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solar irradiation</w:t>
            </w:r>
          </w:p>
        </w:tc>
      </w:tr>
    </w:tbl>
    <w:p w14:paraId="6785E07E" w14:textId="79A84063" w:rsidR="0099128A" w:rsidRDefault="0099128A" w:rsidP="0099128A">
      <w:pPr>
        <w:spacing w:after="240"/>
        <w:rPr>
          <w:rFonts w:ascii="Times" w:hAnsi="Times"/>
          <w:sz w:val="20"/>
          <w:szCs w:val="20"/>
        </w:rPr>
      </w:pPr>
    </w:p>
    <w:p w14:paraId="46BB1DA9" w14:textId="136DB470" w:rsidR="005B00DC" w:rsidRDefault="005B00DC" w:rsidP="0099128A">
      <w:pPr>
        <w:spacing w:after="240"/>
        <w:rPr>
          <w:rFonts w:ascii="Times" w:hAnsi="Times"/>
          <w:sz w:val="20"/>
          <w:szCs w:val="20"/>
        </w:rPr>
      </w:pPr>
    </w:p>
    <w:p w14:paraId="72AFF092" w14:textId="77777777" w:rsidR="005B00DC" w:rsidRPr="0090055A" w:rsidRDefault="005B00DC"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789"/>
        <w:gridCol w:w="1256"/>
        <w:gridCol w:w="5295"/>
      </w:tblGrid>
      <w:tr w:rsidR="0099128A" w:rsidRPr="0099128A" w14:paraId="6D42C12A"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60231F2"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lastRenderedPageBreak/>
              <w:t xml:space="preserve">CATEGORY: </w:t>
            </w:r>
            <w:r w:rsidRPr="0090055A">
              <w:rPr>
                <w:rFonts w:ascii="Times" w:hAnsi="Times" w:cs="Arial"/>
                <w:b/>
                <w:bCs/>
                <w:i/>
                <w:iCs/>
                <w:color w:val="000000"/>
                <w:sz w:val="20"/>
                <w:szCs w:val="20"/>
              </w:rPr>
              <w:t>emissions</w:t>
            </w:r>
          </w:p>
        </w:tc>
      </w:tr>
      <w:tr w:rsidR="0099128A" w:rsidRPr="0099128A" w14:paraId="209D1D5D"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4F9679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F06CA2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28698B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40FACE2A"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C48CF"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EmissionsElectricPower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06B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95CD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of electricity </w:t>
            </w:r>
          </w:p>
        </w:tc>
      </w:tr>
      <w:tr w:rsidR="0099128A" w:rsidRPr="0099128A" w14:paraId="069FB77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EDFB"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EmissionsGasPower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DB663"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AC5B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gas</w:t>
            </w:r>
          </w:p>
        </w:tc>
      </w:tr>
      <w:tr w:rsidR="0099128A" w:rsidRPr="0099128A" w14:paraId="4B56A61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E8D6D"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EmissionsDistrictHeatingPower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71B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B765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district heating</w:t>
            </w:r>
          </w:p>
        </w:tc>
      </w:tr>
      <w:tr w:rsidR="0099128A" w:rsidRPr="0099128A" w14:paraId="1CE05D3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AD32"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EmissionsBiomassPower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A3AE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233F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biomass</w:t>
            </w:r>
          </w:p>
        </w:tc>
      </w:tr>
      <w:tr w:rsidR="0099128A" w:rsidRPr="0099128A" w14:paraId="00F705F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55375"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EmissionsSolarThermalPower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FA41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F87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solar irradiation</w:t>
            </w:r>
          </w:p>
        </w:tc>
      </w:tr>
    </w:tbl>
    <w:p w14:paraId="1FAB82B5" w14:textId="77777777" w:rsidR="0099128A" w:rsidRPr="0090055A" w:rsidRDefault="0099128A" w:rsidP="0099128A">
      <w:pPr>
        <w:spacing w:after="240"/>
        <w:rPr>
          <w:rFonts w:ascii="Times" w:hAnsi="Times"/>
          <w:sz w:val="20"/>
          <w:szCs w:val="20"/>
        </w:rPr>
      </w:pPr>
      <w:r w:rsidRPr="0090055A">
        <w:rPr>
          <w:rFonts w:ascii="Times" w:hAnsi="Times"/>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1334"/>
        <w:gridCol w:w="1922"/>
        <w:gridCol w:w="2866"/>
      </w:tblGrid>
      <w:tr w:rsidR="0099128A" w:rsidRPr="0099128A" w14:paraId="61761493"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1C22E47"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occupancy</w:t>
            </w:r>
          </w:p>
        </w:tc>
      </w:tr>
      <w:tr w:rsidR="0099128A" w:rsidRPr="0099128A" w14:paraId="434AB890"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A00252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29D3D5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54781C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64F7A0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73D2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i/>
                <w:iCs/>
                <w:color w:val="000000"/>
                <w:sz w:val="20"/>
                <w:szCs w:val="20"/>
              </w:rPr>
              <w:t>Occupancy[z]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2275C"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Number of occupants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CC99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Number of occupants at zone ‘z’ </w:t>
            </w:r>
          </w:p>
        </w:tc>
      </w:tr>
    </w:tbl>
    <w:p w14:paraId="42095142" w14:textId="77777777" w:rsidR="0099128A" w:rsidRPr="0090055A" w:rsidRDefault="0099128A"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890"/>
        <w:gridCol w:w="701"/>
        <w:gridCol w:w="3138"/>
      </w:tblGrid>
      <w:tr w:rsidR="0099128A" w:rsidRPr="0099128A" w14:paraId="7C217F84"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7A7F2E55"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proofErr w:type="spellStart"/>
            <w:r w:rsidRPr="0090055A">
              <w:rPr>
                <w:rFonts w:ascii="Times" w:hAnsi="Times" w:cs="Arial"/>
                <w:b/>
                <w:bCs/>
                <w:i/>
                <w:iCs/>
                <w:color w:val="000000"/>
                <w:sz w:val="20"/>
                <w:szCs w:val="20"/>
              </w:rPr>
              <w:t>internalGains</w:t>
            </w:r>
            <w:proofErr w:type="spellEnd"/>
          </w:p>
        </w:tc>
      </w:tr>
      <w:tr w:rsidR="0099128A" w:rsidRPr="0099128A" w14:paraId="0FEF1731"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C25E8E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564F32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CD12E6E"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7DC4C26"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9757C"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InternalGainsRad</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D0937"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73D6D"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Radiative internal gains at zone ‘z’</w:t>
            </w:r>
          </w:p>
        </w:tc>
      </w:tr>
      <w:tr w:rsidR="0099128A" w:rsidRPr="0099128A" w14:paraId="09C399A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22792"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InternalGainsCon</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4D6BF"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F148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Convective internal gains at zone ‘z’</w:t>
            </w:r>
          </w:p>
        </w:tc>
      </w:tr>
      <w:tr w:rsidR="0099128A" w:rsidRPr="0099128A" w14:paraId="4DA9AC04"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9380A"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InternalGainsLat</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791DB"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33735"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Latent internal gains at zone ‘z’</w:t>
            </w:r>
          </w:p>
        </w:tc>
      </w:tr>
    </w:tbl>
    <w:p w14:paraId="01390566" w14:textId="77777777" w:rsidR="0099128A" w:rsidRPr="0090055A" w:rsidRDefault="0099128A" w:rsidP="0099128A">
      <w:pPr>
        <w:spacing w:after="240"/>
        <w:rPr>
          <w:rFonts w:ascii="Times" w:hAnsi="Times"/>
          <w:sz w:val="20"/>
          <w:szCs w:val="20"/>
        </w:rPr>
      </w:pPr>
    </w:p>
    <w:tbl>
      <w:tblPr>
        <w:tblW w:w="7113" w:type="dxa"/>
        <w:tblCellMar>
          <w:top w:w="15" w:type="dxa"/>
          <w:left w:w="15" w:type="dxa"/>
          <w:bottom w:w="15" w:type="dxa"/>
          <w:right w:w="15" w:type="dxa"/>
        </w:tblCellMar>
        <w:tblLook w:val="04A0" w:firstRow="1" w:lastRow="0" w:firstColumn="1" w:lastColumn="0" w:noHBand="0" w:noVBand="1"/>
      </w:tblPr>
      <w:tblGrid>
        <w:gridCol w:w="1331"/>
        <w:gridCol w:w="706"/>
        <w:gridCol w:w="5076"/>
      </w:tblGrid>
      <w:tr w:rsidR="0099128A" w:rsidRPr="0099128A" w14:paraId="674BD381" w14:textId="77777777" w:rsidTr="005B00DC">
        <w:trPr>
          <w:trHeight w:val="406"/>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0390DBC5" w14:textId="77777777" w:rsidR="0099128A" w:rsidRPr="0090055A" w:rsidRDefault="0099128A">
            <w:pPr>
              <w:pStyle w:val="Norm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setpoints</w:t>
            </w:r>
          </w:p>
        </w:tc>
      </w:tr>
      <w:tr w:rsidR="0099128A" w:rsidRPr="0099128A" w14:paraId="6C331756" w14:textId="77777777" w:rsidTr="005B00DC">
        <w:trPr>
          <w:trHeight w:val="217"/>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2FDF760"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40813F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4F2A866"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7FCA2D1B" w14:textId="77777777" w:rsidTr="005B00DC">
        <w:trPr>
          <w:trHeight w:val="2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3269D"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LowerSetp</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D564A"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41519"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Lower temperature set point of the comfort range at zone ‘z’</w:t>
            </w:r>
          </w:p>
        </w:tc>
      </w:tr>
      <w:tr w:rsidR="0099128A" w:rsidRPr="0099128A" w14:paraId="26121A2A" w14:textId="77777777" w:rsidTr="005B00DC">
        <w:trPr>
          <w:trHeight w:val="2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5A86" w14:textId="77777777" w:rsidR="0099128A" w:rsidRPr="0090055A" w:rsidRDefault="0099128A">
            <w:pPr>
              <w:pStyle w:val="Norm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UpperSetp</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A87F2"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E0A68" w14:textId="77777777" w:rsidR="0099128A" w:rsidRPr="0090055A" w:rsidRDefault="0099128A">
            <w:pPr>
              <w:pStyle w:val="NormalWeb"/>
              <w:spacing w:before="0" w:beforeAutospacing="0" w:after="0" w:afterAutospacing="0"/>
              <w:rPr>
                <w:rFonts w:ascii="Times" w:hAnsi="Times"/>
                <w:sz w:val="20"/>
                <w:szCs w:val="20"/>
              </w:rPr>
            </w:pPr>
            <w:r w:rsidRPr="0090055A">
              <w:rPr>
                <w:rFonts w:ascii="Times" w:hAnsi="Times" w:cs="Arial"/>
                <w:color w:val="000000"/>
                <w:sz w:val="20"/>
                <w:szCs w:val="20"/>
              </w:rPr>
              <w:t>Upper temperature set point of the comfort range at zone ‘z’</w:t>
            </w:r>
          </w:p>
        </w:tc>
      </w:tr>
      <w:tr w:rsidR="002D7C17" w:rsidRPr="0099128A" w14:paraId="505EE87F" w14:textId="77777777" w:rsidTr="005B00DC">
        <w:trPr>
          <w:trHeight w:val="2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A3CCC" w14:textId="62F9B97C" w:rsidR="002D7C17" w:rsidRPr="0090055A" w:rsidRDefault="002D7C17">
            <w:pPr>
              <w:pStyle w:val="NormalWeb"/>
              <w:spacing w:before="0" w:beforeAutospacing="0" w:after="0" w:afterAutospacing="0"/>
              <w:rPr>
                <w:rFonts w:ascii="Times" w:hAnsi="Times" w:cs="Arial"/>
                <w:i/>
                <w:iCs/>
                <w:color w:val="000000"/>
                <w:sz w:val="20"/>
                <w:szCs w:val="20"/>
              </w:rPr>
            </w:pPr>
            <w:r>
              <w:rPr>
                <w:rFonts w:ascii="Times" w:hAnsi="Times" w:cs="Arial"/>
                <w:i/>
                <w:iCs/>
                <w:color w:val="000000"/>
                <w:sz w:val="20"/>
                <w:szCs w:val="20"/>
              </w:rPr>
              <w:t>UpperCO2[z]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B146F" w14:textId="64D8EC58" w:rsidR="002D7C17" w:rsidRPr="0090055A" w:rsidRDefault="002D7C17">
            <w:pPr>
              <w:pStyle w:val="NormalWeb"/>
              <w:spacing w:before="0" w:beforeAutospacing="0" w:after="0" w:afterAutospacing="0"/>
              <w:rPr>
                <w:rFonts w:ascii="Times" w:hAnsi="Times" w:cs="Arial"/>
                <w:color w:val="000000"/>
                <w:sz w:val="20"/>
                <w:szCs w:val="20"/>
              </w:rPr>
            </w:pPr>
            <w:r>
              <w:rPr>
                <w:rFonts w:ascii="Times" w:hAnsi="Times" w:cs="Arial"/>
                <w:color w:val="000000"/>
                <w:sz w:val="20"/>
                <w:szCs w:val="20"/>
              </w:rPr>
              <w:t>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BB440" w14:textId="67CB30BE" w:rsidR="002D7C17" w:rsidRPr="0090055A" w:rsidRDefault="002D7C17">
            <w:pPr>
              <w:pStyle w:val="NormalWeb"/>
              <w:spacing w:before="0" w:beforeAutospacing="0" w:after="0" w:afterAutospacing="0"/>
              <w:rPr>
                <w:rFonts w:ascii="Times" w:hAnsi="Times" w:cs="Arial"/>
                <w:color w:val="000000"/>
                <w:sz w:val="20"/>
                <w:szCs w:val="20"/>
              </w:rPr>
            </w:pPr>
            <w:r w:rsidRPr="002D7C17">
              <w:rPr>
                <w:rFonts w:ascii="Times" w:hAnsi="Times" w:cs="Arial"/>
                <w:color w:val="000000"/>
                <w:sz w:val="20"/>
                <w:szCs w:val="20"/>
              </w:rPr>
              <w:t>Upper CO2 concentration limit for zone ‘z’</w:t>
            </w:r>
            <w:r>
              <w:rPr>
                <w:rFonts w:ascii="Times" w:hAnsi="Times" w:cs="Arial"/>
                <w:color w:val="000000"/>
                <w:sz w:val="20"/>
                <w:szCs w:val="20"/>
              </w:rPr>
              <w:t xml:space="preserve"> </w:t>
            </w:r>
          </w:p>
        </w:tc>
      </w:tr>
    </w:tbl>
    <w:p w14:paraId="138BE3D5" w14:textId="77777777" w:rsidR="0099128A" w:rsidRPr="0090055A" w:rsidRDefault="0099128A" w:rsidP="005B00DC">
      <w:pPr>
        <w:rPr>
          <w:rFonts w:ascii="Times" w:hAnsi="Times"/>
          <w:sz w:val="20"/>
          <w:szCs w:val="20"/>
        </w:rPr>
      </w:pPr>
    </w:p>
    <w:sectPr w:rsidR="0099128A" w:rsidRPr="0090055A" w:rsidSect="0090055A">
      <w:headerReference w:type="default" r:id="rId15"/>
      <w:footerReference w:type="even" r:id="rId16"/>
      <w:footerReference w:type="default" r:id="rId17"/>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Filip Jorissen" w:date="2022-03-28T21:19:00Z" w:initials="FJ">
    <w:p w14:paraId="7817C10B" w14:textId="577B336E" w:rsidR="00C028A3" w:rsidRDefault="00C028A3">
      <w:pPr>
        <w:pStyle w:val="CommentText"/>
      </w:pPr>
      <w:r>
        <w:rPr>
          <w:rStyle w:val="CommentReference"/>
        </w:rPr>
        <w:annotationRef/>
      </w:r>
      <w:r>
        <w:t>The thermal mass in either the circulation pump or the splitters can be increased to mimic pipe thermal delays. The default time constant is 1 and 10 s respectively and could be increased to 60s.</w:t>
      </w:r>
    </w:p>
  </w:comment>
  <w:comment w:id="9" w:author="David Blum" w:date="2022-03-28T19:40:00Z" w:initials="DB">
    <w:p w14:paraId="3E38DF95" w14:textId="56BDE1CF" w:rsidR="002702B3" w:rsidRDefault="002702B3">
      <w:pPr>
        <w:pStyle w:val="CommentText"/>
      </w:pPr>
      <w:r>
        <w:rPr>
          <w:rStyle w:val="CommentReference"/>
        </w:rPr>
        <w:annotationRef/>
      </w:r>
      <w:r>
        <w:t>Increased splitter time constants to 60s.</w:t>
      </w:r>
    </w:p>
  </w:comment>
  <w:comment w:id="6" w:author="Filip Jorissen" w:date="2022-03-28T21:15:00Z" w:initials="FJ">
    <w:p w14:paraId="3FDD30D1" w14:textId="365BBABD" w:rsidR="00C028A3" w:rsidRDefault="00C028A3">
      <w:pPr>
        <w:pStyle w:val="CommentText"/>
      </w:pPr>
      <w:r>
        <w:rPr>
          <w:rStyle w:val="CommentReference"/>
        </w:rPr>
        <w:annotationRef/>
      </w:r>
      <w:r>
        <w:t xml:space="preserve">Great! A typical pump head based on my experience is about 4-5m for heating </w:t>
      </w:r>
      <w:proofErr w:type="spellStart"/>
      <w:r>
        <w:t>coil</w:t>
      </w:r>
      <w:proofErr w:type="spellEnd"/>
      <w:r>
        <w:t xml:space="preserve"> supply pumps. I’m seeing 0.6m (6 kPa) in the model. I’d recommend increasing the pump head and adding a </w:t>
      </w:r>
      <w:r w:rsidRPr="00C028A3">
        <w:rPr>
          <w:i/>
          <w:iCs/>
        </w:rPr>
        <w:t>fixed</w:t>
      </w:r>
      <w:r>
        <w:t xml:space="preserve"> pressure drop in the valves (</w:t>
      </w:r>
      <w:proofErr w:type="spellStart"/>
      <w:r>
        <w:t>dpFixed_nominal</w:t>
      </w:r>
      <w:proofErr w:type="spellEnd"/>
      <w:r>
        <w:t xml:space="preserve">) to compensate for this. This will also introduce a more realistic relation between flow rate and control signal. And it will increase the pump power such that it is more realistic and less negligible. In my experience a realistic pump efficiency is between 50 and 80%. </w:t>
      </w:r>
    </w:p>
  </w:comment>
  <w:comment w:id="7" w:author="David Blum" w:date="2022-03-28T19:32:00Z" w:initials="DB">
    <w:p w14:paraId="4D44C11E" w14:textId="1B9A8394" w:rsidR="002A12AC" w:rsidRPr="009B4671" w:rsidRDefault="002A12AC">
      <w:pPr>
        <w:pStyle w:val="CommentText"/>
        <w:rPr>
          <w:color w:val="FF0000"/>
        </w:rPr>
      </w:pPr>
      <w:r>
        <w:rPr>
          <w:rStyle w:val="CommentReference"/>
        </w:rPr>
        <w:annotationRef/>
      </w:r>
      <w:r>
        <w:t>Ok sounds good.  Added fixed pressure drop to chilled and hot water valves of 35 kPa and increased the chiller and heat pump distribution pump heads to 45kPa.</w:t>
      </w:r>
      <w:r w:rsidR="002702B3">
        <w:t xml:space="preserve"> </w:t>
      </w:r>
      <w:r w:rsidR="009B4671" w:rsidRPr="0027742C">
        <w:t>Also a</w:t>
      </w:r>
      <w:r w:rsidR="002702B3" w:rsidRPr="0027742C">
        <w:t>dded fixed pressure drop to vav terminal leg</w:t>
      </w:r>
      <w:r w:rsidR="00DB013F">
        <w:t xml:space="preserve"> in splitter</w:t>
      </w:r>
      <w:r w:rsidR="002702B3" w:rsidRPr="0027742C">
        <w:t xml:space="preserve"> of 35</w:t>
      </w:r>
      <w:r w:rsidR="009B4671" w:rsidRPr="0027742C">
        <w:t>kPa.</w:t>
      </w:r>
    </w:p>
  </w:comment>
  <w:comment w:id="10" w:author="Filip Jorissen" w:date="2022-03-28T20:21:00Z" w:initials="FJ">
    <w:p w14:paraId="667634DC" w14:textId="7969C580" w:rsidR="007B6C38" w:rsidRDefault="007B6C38">
      <w:pPr>
        <w:pStyle w:val="CommentText"/>
      </w:pPr>
      <w:r>
        <w:rPr>
          <w:rStyle w:val="CommentReference"/>
        </w:rPr>
        <w:annotationRef/>
      </w:r>
      <w:r>
        <w:t>It’s up to you and Michael but I would not allow using the measurement then. The goal should be to work towards a methodology that is broadly applicable so relying in sensors that are only implemented sparsely is not a representative benchmark.</w:t>
      </w:r>
    </w:p>
  </w:comment>
  <w:comment w:id="11" w:author="David Blum" w:date="2022-03-29T00:16:00Z" w:initials="DB">
    <w:p w14:paraId="4BB876A3" w14:textId="1BDE8CBA" w:rsidR="002B5B01" w:rsidRDefault="004D5F28">
      <w:pPr>
        <w:pStyle w:val="CommentText"/>
      </w:pPr>
      <w:r>
        <w:rPr>
          <w:rStyle w:val="CommentReference"/>
        </w:rPr>
        <w:annotationRef/>
      </w:r>
      <w:r>
        <w:t>Ok I’ve removed the measurement.  I’ve also changed the economizer control to use a method that adjusts the minimum outside air damper position based on fan speed</w:t>
      </w:r>
      <w:r w:rsidR="002B5B01">
        <w:t xml:space="preserve"> to provide the minimum required outside air, rather than relying on a PI-controller to maintain outside air flow set point.  The tuning of the adjustment control parameters was done using the results of the PI-control of outside air damper position to maintain the minimum required outside air flowrate.  This is reasonable since California building code (Title 24) and ASHRAE Guideline 36 recommend this </w:t>
      </w:r>
      <w:r w:rsidR="00E36A10">
        <w:t xml:space="preserve">minimum position </w:t>
      </w:r>
      <w:r w:rsidR="002B5B01">
        <w:t>adjustment approach and tuning the positioning parameters for high and low fan speeds during commissioning.  It achieves similar outside air control as the PI-controller.</w:t>
      </w:r>
    </w:p>
  </w:comment>
  <w:comment w:id="12" w:author="Filip Jorissen" w:date="2022-03-28T21:23:00Z" w:initials="FJ">
    <w:p w14:paraId="2C70E8B7" w14:textId="31DEB1CC" w:rsidR="00C028A3" w:rsidRDefault="00C028A3">
      <w:pPr>
        <w:pStyle w:val="CommentText"/>
      </w:pPr>
      <w:r>
        <w:rPr>
          <w:rStyle w:val="CommentReference"/>
        </w:rPr>
        <w:annotationRef/>
      </w:r>
      <w:r>
        <w:t>Sure, but the pump power should be included in the objective since it is influenced indirectly through the valve openings.</w:t>
      </w:r>
    </w:p>
  </w:comment>
  <w:comment w:id="13" w:author="David Blum" w:date="2022-03-28T23:40:00Z" w:initials="DB">
    <w:p w14:paraId="2E7ED0D9" w14:textId="26875BA5" w:rsidR="0099105A" w:rsidRDefault="00FB54EC">
      <w:pPr>
        <w:pStyle w:val="CommentText"/>
      </w:pPr>
      <w:r>
        <w:rPr>
          <w:rStyle w:val="CommentReference"/>
        </w:rPr>
        <w:annotationRef/>
      </w:r>
      <w:r>
        <w:t>Added BOPTEST read signal exchange blocks to hot and chilled water distribution pump electrical power</w:t>
      </w:r>
      <w:r w:rsidR="0099105A">
        <w:t>, which now include them in power related KPI calculations.</w:t>
      </w:r>
    </w:p>
  </w:comment>
  <w:comment w:id="14" w:author="Filip Jorissen" w:date="2022-03-28T21:24:00Z" w:initials="FJ">
    <w:p w14:paraId="30D251FA" w14:textId="28D73293" w:rsidR="00656A06" w:rsidRDefault="00656A06">
      <w:pPr>
        <w:pStyle w:val="CommentText"/>
      </w:pPr>
      <w:r>
        <w:rPr>
          <w:rStyle w:val="CommentReference"/>
        </w:rPr>
        <w:annotationRef/>
      </w:r>
      <w:r>
        <w:t>Great!</w:t>
      </w:r>
    </w:p>
  </w:comment>
  <w:comment w:id="15" w:author="Filip Jorissen" w:date="2022-03-28T21:24:00Z" w:initials="FJ">
    <w:p w14:paraId="62BBE8C6" w14:textId="3F6A3A9D" w:rsidR="00656A06" w:rsidRDefault="00656A06">
      <w:pPr>
        <w:pStyle w:val="CommentText"/>
      </w:pPr>
      <w:r>
        <w:rPr>
          <w:rStyle w:val="CommentReference"/>
        </w:rPr>
        <w:annotationRef/>
      </w:r>
      <w:r>
        <w:t>Interesting work and a new hire, also great!</w:t>
      </w:r>
    </w:p>
  </w:comment>
  <w:comment w:id="16" w:author="Filip Jorissen" w:date="2022-03-28T20:31:00Z" w:initials="FJ">
    <w:p w14:paraId="77AE3952" w14:textId="0740640D" w:rsidR="007B6C38" w:rsidRDefault="007B6C38">
      <w:pPr>
        <w:pStyle w:val="CommentText"/>
      </w:pPr>
      <w:r>
        <w:rPr>
          <w:rStyle w:val="CommentReference"/>
        </w:rPr>
        <w:annotationRef/>
      </w:r>
      <w:r>
        <w:t>Okay!</w:t>
      </w:r>
    </w:p>
  </w:comment>
  <w:comment w:id="17" w:author="Filip Jorissen" w:date="2022-03-28T20:32:00Z" w:initials="FJ">
    <w:p w14:paraId="4C4AF999" w14:textId="3B1598E0" w:rsidR="007B6C38" w:rsidRDefault="007B6C38">
      <w:pPr>
        <w:pStyle w:val="CommentText"/>
      </w:pPr>
      <w:r>
        <w:rPr>
          <w:rStyle w:val="CommentReference"/>
        </w:rPr>
        <w:annotationRef/>
      </w:r>
      <w:r>
        <w:t xml:space="preserve">Perfect </w:t>
      </w:r>
      <w:r>
        <w:sym w:font="Wingdings" w:char="F04A"/>
      </w:r>
    </w:p>
  </w:comment>
  <w:comment w:id="86" w:author="Filip Jorissen" w:date="2022-03-28T21:25:00Z" w:initials="FJ">
    <w:p w14:paraId="2346B7D4" w14:textId="796ABCDA" w:rsidR="00656A06" w:rsidRDefault="00656A06">
      <w:pPr>
        <w:pStyle w:val="CommentText"/>
      </w:pPr>
      <w:r>
        <w:rPr>
          <w:rStyle w:val="CommentReference"/>
        </w:rPr>
        <w:annotationRef/>
      </w:r>
      <w:r>
        <w:t xml:space="preserve">Perhaps it’s worth considering this? This may be of interest: </w:t>
      </w:r>
      <w:hyperlink r:id="rId1" w:history="1">
        <w:r w:rsidRPr="001346AA">
          <w:rPr>
            <w:rStyle w:val="Hyperlink"/>
          </w:rPr>
          <w:t>https://github.com/open-ideas/IDEAS/issues/1248</w:t>
        </w:r>
      </w:hyperlink>
      <w:r>
        <w:t xml:space="preserve"> </w:t>
      </w:r>
    </w:p>
  </w:comment>
  <w:comment w:id="88" w:author="Filip Jorissen" w:date="2022-03-28T20:36:00Z" w:initials="FJ">
    <w:p w14:paraId="1D372B3D" w14:textId="77777777" w:rsidR="007B6C38" w:rsidRDefault="007B6C38" w:rsidP="004D0F68">
      <w:pPr>
        <w:pStyle w:val="CommentText"/>
      </w:pPr>
      <w:r>
        <w:rPr>
          <w:rStyle w:val="CommentReference"/>
        </w:rPr>
        <w:annotationRef/>
      </w:r>
      <w:r>
        <w:t>Note to self: verify this once I have the correct model.</w:t>
      </w:r>
    </w:p>
    <w:p w14:paraId="3D8D17FA" w14:textId="68DDBA0B" w:rsidR="007B6C38" w:rsidRDefault="007B6C38">
      <w:pPr>
        <w:pStyle w:val="CommentText"/>
      </w:pPr>
    </w:p>
  </w:comment>
  <w:comment w:id="97" w:author="Filip Jorissen" w:date="2022-03-28T20:37:00Z" w:initials="FJ">
    <w:p w14:paraId="079FF985" w14:textId="77777777" w:rsidR="007B6C38" w:rsidRDefault="007B6C38" w:rsidP="004D0F68">
      <w:pPr>
        <w:pStyle w:val="CommentText"/>
      </w:pPr>
      <w:r>
        <w:rPr>
          <w:rStyle w:val="CommentReference"/>
        </w:rPr>
        <w:annotationRef/>
      </w:r>
      <w:r>
        <w:t>Note to self: verify this once I have the correct model.</w:t>
      </w:r>
    </w:p>
    <w:p w14:paraId="68828492" w14:textId="7224C4D4" w:rsidR="007B6C38" w:rsidRDefault="007B6C38">
      <w:pPr>
        <w:pStyle w:val="CommentText"/>
      </w:pPr>
    </w:p>
  </w:comment>
  <w:comment w:id="107" w:author="Filip Jorissen" w:date="2022-03-28T20:37:00Z" w:initials="FJ">
    <w:p w14:paraId="7BA08464" w14:textId="77777777" w:rsidR="007B6C38" w:rsidRDefault="007B6C38" w:rsidP="004D0F68">
      <w:pPr>
        <w:pStyle w:val="CommentText"/>
      </w:pPr>
      <w:r>
        <w:rPr>
          <w:rStyle w:val="CommentReference"/>
        </w:rPr>
        <w:annotationRef/>
      </w:r>
      <w:r>
        <w:t>Note to self: verify this once I have the correct model.</w:t>
      </w:r>
    </w:p>
    <w:p w14:paraId="1F342A93" w14:textId="2F521947" w:rsidR="007B6C38" w:rsidRDefault="007B6C3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17C10B" w15:done="0"/>
  <w15:commentEx w15:paraId="3E38DF95" w15:paraIdParent="7817C10B" w15:done="0"/>
  <w15:commentEx w15:paraId="3FDD30D1" w15:done="0"/>
  <w15:commentEx w15:paraId="4D44C11E" w15:paraIdParent="3FDD30D1" w15:done="0"/>
  <w15:commentEx w15:paraId="667634DC" w15:done="0"/>
  <w15:commentEx w15:paraId="4BB876A3" w15:paraIdParent="667634DC" w15:done="0"/>
  <w15:commentEx w15:paraId="2C70E8B7" w15:done="0"/>
  <w15:commentEx w15:paraId="2E7ED0D9" w15:paraIdParent="2C70E8B7" w15:done="0"/>
  <w15:commentEx w15:paraId="30D251FA" w15:done="0"/>
  <w15:commentEx w15:paraId="62BBE8C6" w15:done="0"/>
  <w15:commentEx w15:paraId="77AE3952" w15:done="0"/>
  <w15:commentEx w15:paraId="4C4AF999" w15:done="0"/>
  <w15:commentEx w15:paraId="2346B7D4" w15:done="0"/>
  <w15:commentEx w15:paraId="3D8D17FA" w15:done="0"/>
  <w15:commentEx w15:paraId="68828492" w15:done="0"/>
  <w15:commentEx w15:paraId="1F342A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A4C4" w16cex:dateUtc="2022-03-29T01:19:00Z"/>
  <w16cex:commentExtensible w16cex:durableId="25EC8DA8" w16cex:dateUtc="2022-03-28T23:40:00Z"/>
  <w16cex:commentExtensible w16cex:durableId="25ECA3E8" w16cex:dateUtc="2022-03-29T01:15:00Z"/>
  <w16cex:commentExtensible w16cex:durableId="25EC8BC2" w16cex:dateUtc="2022-03-28T23:32:00Z"/>
  <w16cex:commentExtensible w16cex:durableId="25EC9755" w16cex:dateUtc="2022-03-29T00:21:00Z"/>
  <w16cex:commentExtensible w16cex:durableId="25ECCE5A" w16cex:dateUtc="2022-03-29T04:16:00Z"/>
  <w16cex:commentExtensible w16cex:durableId="25ECA5DE" w16cex:dateUtc="2022-03-29T01:23:00Z"/>
  <w16cex:commentExtensible w16cex:durableId="25ECC5D1" w16cex:dateUtc="2022-03-29T03:40:00Z"/>
  <w16cex:commentExtensible w16cex:durableId="25ECA61A" w16cex:dateUtc="2022-03-29T01:24:00Z"/>
  <w16cex:commentExtensible w16cex:durableId="25ECA628" w16cex:dateUtc="2022-03-29T01:24:00Z"/>
  <w16cex:commentExtensible w16cex:durableId="25EC9994" w16cex:dateUtc="2022-03-29T00:31:00Z"/>
  <w16cex:commentExtensible w16cex:durableId="25EC99C7" w16cex:dateUtc="2022-03-29T00:32:00Z"/>
  <w16cex:commentExtensible w16cex:durableId="25ECA65D" w16cex:dateUtc="2022-03-29T01:25:00Z"/>
  <w16cex:commentExtensible w16cex:durableId="25EC9ACD" w16cex:dateUtc="2022-03-29T00:36:00Z"/>
  <w16cex:commentExtensible w16cex:durableId="25EC9AED" w16cex:dateUtc="2022-03-29T00:37:00Z"/>
  <w16cex:commentExtensible w16cex:durableId="25EC9AFE" w16cex:dateUtc="2022-03-29T0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17C10B" w16cid:durableId="25ECA4C4"/>
  <w16cid:commentId w16cid:paraId="3E38DF95" w16cid:durableId="25EC8DA8"/>
  <w16cid:commentId w16cid:paraId="3FDD30D1" w16cid:durableId="25ECA3E8"/>
  <w16cid:commentId w16cid:paraId="4D44C11E" w16cid:durableId="25EC8BC2"/>
  <w16cid:commentId w16cid:paraId="667634DC" w16cid:durableId="25EC9755"/>
  <w16cid:commentId w16cid:paraId="4BB876A3" w16cid:durableId="25ECCE5A"/>
  <w16cid:commentId w16cid:paraId="2C70E8B7" w16cid:durableId="25ECA5DE"/>
  <w16cid:commentId w16cid:paraId="2E7ED0D9" w16cid:durableId="25ECC5D1"/>
  <w16cid:commentId w16cid:paraId="30D251FA" w16cid:durableId="25ECA61A"/>
  <w16cid:commentId w16cid:paraId="62BBE8C6" w16cid:durableId="25ECA628"/>
  <w16cid:commentId w16cid:paraId="77AE3952" w16cid:durableId="25EC9994"/>
  <w16cid:commentId w16cid:paraId="4C4AF999" w16cid:durableId="25EC99C7"/>
  <w16cid:commentId w16cid:paraId="2346B7D4" w16cid:durableId="25ECA65D"/>
  <w16cid:commentId w16cid:paraId="3D8D17FA" w16cid:durableId="25EC9ACD"/>
  <w16cid:commentId w16cid:paraId="68828492" w16cid:durableId="25EC9AED"/>
  <w16cid:commentId w16cid:paraId="1F342A93" w16cid:durableId="25EC9A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E3E0F" w14:textId="77777777" w:rsidR="00F271F6" w:rsidRDefault="00F271F6" w:rsidP="0055244E">
      <w:r>
        <w:separator/>
      </w:r>
    </w:p>
  </w:endnote>
  <w:endnote w:type="continuationSeparator" w:id="0">
    <w:p w14:paraId="29BABE6C" w14:textId="77777777" w:rsidR="00F271F6" w:rsidRDefault="00F271F6" w:rsidP="0055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049640"/>
      <w:docPartObj>
        <w:docPartGallery w:val="Page Numbers (Bottom of Page)"/>
        <w:docPartUnique/>
      </w:docPartObj>
    </w:sdtPr>
    <w:sdtEndPr>
      <w:rPr>
        <w:rStyle w:val="PageNumber"/>
      </w:rPr>
    </w:sdtEndPr>
    <w:sdtContent>
      <w:p w14:paraId="37062761" w14:textId="5D2BFD3D" w:rsidR="007B6C38" w:rsidRDefault="007B6C38" w:rsidP="00CD51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F682D7" w14:textId="77777777" w:rsidR="007B6C38" w:rsidRDefault="007B6C38" w:rsidP="009005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5892533"/>
      <w:docPartObj>
        <w:docPartGallery w:val="Page Numbers (Bottom of Page)"/>
        <w:docPartUnique/>
      </w:docPartObj>
    </w:sdtPr>
    <w:sdtEndPr>
      <w:rPr>
        <w:rStyle w:val="PageNumber"/>
      </w:rPr>
    </w:sdtEndPr>
    <w:sdtContent>
      <w:p w14:paraId="451375F7" w14:textId="2FD93E8F" w:rsidR="007B6C38" w:rsidRDefault="007B6C38" w:rsidP="00CD51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C783AE" w14:textId="77777777" w:rsidR="007B6C38" w:rsidRDefault="007B6C38" w:rsidP="009005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4D485" w14:textId="77777777" w:rsidR="00F271F6" w:rsidRDefault="00F271F6" w:rsidP="0055244E">
      <w:r>
        <w:separator/>
      </w:r>
    </w:p>
  </w:footnote>
  <w:footnote w:type="continuationSeparator" w:id="0">
    <w:p w14:paraId="5E3A6895" w14:textId="77777777" w:rsidR="00F271F6" w:rsidRDefault="00F271F6" w:rsidP="0055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40E0A" w14:textId="5A408A3F" w:rsidR="007B6C38" w:rsidRPr="00302AAD" w:rsidRDefault="007B6C38" w:rsidP="0090055A">
    <w:pPr>
      <w:pStyle w:val="Header"/>
      <w:tabs>
        <w:tab w:val="left" w:pos="0"/>
      </w:tabs>
      <w:ind w:left="-720"/>
      <w:rPr>
        <w:sz w:val="16"/>
        <w:szCs w:val="16"/>
      </w:rPr>
    </w:pPr>
    <w:r w:rsidRPr="00302AAD">
      <w:rPr>
        <w:sz w:val="16"/>
        <w:szCs w:val="16"/>
      </w:rPr>
      <w:t xml:space="preserve">Version: </w:t>
    </w:r>
    <w:r>
      <w:rPr>
        <w:sz w:val="16"/>
        <w:szCs w:val="16"/>
      </w:rPr>
      <w:tab/>
      <w:t>1</w:t>
    </w:r>
    <w:r w:rsidRPr="00302AAD">
      <w:rPr>
        <w:sz w:val="16"/>
        <w:szCs w:val="16"/>
      </w:rPr>
      <w:t>.</w:t>
    </w:r>
    <w:r>
      <w:rPr>
        <w:sz w:val="16"/>
        <w:szCs w:val="16"/>
      </w:rPr>
      <w:t>4 DRAFT</w:t>
    </w:r>
  </w:p>
  <w:p w14:paraId="58A522AE" w14:textId="32064521" w:rsidR="007B6C38" w:rsidRPr="00302AAD" w:rsidRDefault="007B6C38" w:rsidP="0090055A">
    <w:pPr>
      <w:pStyle w:val="Header"/>
      <w:tabs>
        <w:tab w:val="left" w:pos="0"/>
      </w:tabs>
      <w:ind w:left="-720"/>
      <w:rPr>
        <w:sz w:val="16"/>
        <w:szCs w:val="16"/>
      </w:rPr>
    </w:pPr>
    <w:r w:rsidRPr="00302AAD">
      <w:rPr>
        <w:sz w:val="16"/>
        <w:szCs w:val="16"/>
      </w:rPr>
      <w:t xml:space="preserve">Date: </w:t>
    </w:r>
    <w:r>
      <w:rPr>
        <w:sz w:val="16"/>
        <w:szCs w:val="16"/>
      </w:rPr>
      <w:tab/>
      <w:t>4</w:t>
    </w:r>
    <w:r w:rsidRPr="00302AAD">
      <w:rPr>
        <w:sz w:val="16"/>
        <w:szCs w:val="16"/>
      </w:rPr>
      <w:t>/</w:t>
    </w:r>
    <w:r>
      <w:rPr>
        <w:sz w:val="16"/>
        <w:szCs w:val="16"/>
      </w:rPr>
      <w:t>13</w:t>
    </w:r>
    <w:r w:rsidRPr="00302AAD">
      <w:rPr>
        <w:sz w:val="16"/>
        <w:szCs w:val="16"/>
      </w:rPr>
      <w:t>/20</w:t>
    </w:r>
    <w:r>
      <w:rPr>
        <w:sz w:val="16"/>
        <w:szCs w:val="16"/>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F2B9C"/>
    <w:multiLevelType w:val="hybridMultilevel"/>
    <w:tmpl w:val="DFCE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97402"/>
    <w:multiLevelType w:val="multilevel"/>
    <w:tmpl w:val="7BEE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lum">
    <w15:presenceInfo w15:providerId="Windows Live" w15:userId="6c1a51b50bffd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4D"/>
    <w:rsid w:val="00001B18"/>
    <w:rsid w:val="000206FE"/>
    <w:rsid w:val="000210A2"/>
    <w:rsid w:val="00027761"/>
    <w:rsid w:val="000524D4"/>
    <w:rsid w:val="00061659"/>
    <w:rsid w:val="00073CE9"/>
    <w:rsid w:val="00092BDE"/>
    <w:rsid w:val="000A0E09"/>
    <w:rsid w:val="000A5C2E"/>
    <w:rsid w:val="000A774F"/>
    <w:rsid w:val="000B6E1D"/>
    <w:rsid w:val="000C03B0"/>
    <w:rsid w:val="000D2615"/>
    <w:rsid w:val="000F66A6"/>
    <w:rsid w:val="00104E36"/>
    <w:rsid w:val="00112AFF"/>
    <w:rsid w:val="00120F48"/>
    <w:rsid w:val="00134710"/>
    <w:rsid w:val="00155B07"/>
    <w:rsid w:val="00193039"/>
    <w:rsid w:val="001C6DE7"/>
    <w:rsid w:val="001D0B57"/>
    <w:rsid w:val="002014C7"/>
    <w:rsid w:val="00203403"/>
    <w:rsid w:val="00204005"/>
    <w:rsid w:val="00212CFB"/>
    <w:rsid w:val="00217C01"/>
    <w:rsid w:val="00231179"/>
    <w:rsid w:val="00240ACC"/>
    <w:rsid w:val="00244D10"/>
    <w:rsid w:val="002540B6"/>
    <w:rsid w:val="00265B94"/>
    <w:rsid w:val="002702B3"/>
    <w:rsid w:val="0027742C"/>
    <w:rsid w:val="002967F8"/>
    <w:rsid w:val="002A09FF"/>
    <w:rsid w:val="002A12AC"/>
    <w:rsid w:val="002A54F3"/>
    <w:rsid w:val="002B5B01"/>
    <w:rsid w:val="002D7C17"/>
    <w:rsid w:val="002E1BFC"/>
    <w:rsid w:val="002E1E10"/>
    <w:rsid w:val="002E316E"/>
    <w:rsid w:val="002F0C4B"/>
    <w:rsid w:val="002F1D5C"/>
    <w:rsid w:val="002F5A80"/>
    <w:rsid w:val="00302AAD"/>
    <w:rsid w:val="00304D38"/>
    <w:rsid w:val="0030579B"/>
    <w:rsid w:val="00305A9C"/>
    <w:rsid w:val="00305C33"/>
    <w:rsid w:val="00326FD8"/>
    <w:rsid w:val="00337EE1"/>
    <w:rsid w:val="00345602"/>
    <w:rsid w:val="00362BC3"/>
    <w:rsid w:val="00362BF3"/>
    <w:rsid w:val="003641FB"/>
    <w:rsid w:val="0038364F"/>
    <w:rsid w:val="00387B80"/>
    <w:rsid w:val="00393923"/>
    <w:rsid w:val="003A3DF4"/>
    <w:rsid w:val="003A3F24"/>
    <w:rsid w:val="003A5631"/>
    <w:rsid w:val="003B64B5"/>
    <w:rsid w:val="003E726C"/>
    <w:rsid w:val="00403E4D"/>
    <w:rsid w:val="004072FE"/>
    <w:rsid w:val="00421003"/>
    <w:rsid w:val="00431823"/>
    <w:rsid w:val="00445211"/>
    <w:rsid w:val="00467104"/>
    <w:rsid w:val="00467847"/>
    <w:rsid w:val="00470630"/>
    <w:rsid w:val="00486B0B"/>
    <w:rsid w:val="004975FF"/>
    <w:rsid w:val="004A3FCB"/>
    <w:rsid w:val="004B672E"/>
    <w:rsid w:val="004C6314"/>
    <w:rsid w:val="004D0F68"/>
    <w:rsid w:val="004D5F28"/>
    <w:rsid w:val="004D7118"/>
    <w:rsid w:val="00501965"/>
    <w:rsid w:val="00520E1D"/>
    <w:rsid w:val="005236CB"/>
    <w:rsid w:val="00543F1E"/>
    <w:rsid w:val="00544720"/>
    <w:rsid w:val="0055244E"/>
    <w:rsid w:val="005546BA"/>
    <w:rsid w:val="00566A7A"/>
    <w:rsid w:val="00571A9E"/>
    <w:rsid w:val="00573DA9"/>
    <w:rsid w:val="005762A1"/>
    <w:rsid w:val="0058034E"/>
    <w:rsid w:val="00595E20"/>
    <w:rsid w:val="005B00DC"/>
    <w:rsid w:val="005D1C69"/>
    <w:rsid w:val="005D2AE3"/>
    <w:rsid w:val="005F5271"/>
    <w:rsid w:val="005F55BC"/>
    <w:rsid w:val="00617AA8"/>
    <w:rsid w:val="00620442"/>
    <w:rsid w:val="00624F9B"/>
    <w:rsid w:val="00656A06"/>
    <w:rsid w:val="006578D9"/>
    <w:rsid w:val="00660D21"/>
    <w:rsid w:val="006807D7"/>
    <w:rsid w:val="00684C85"/>
    <w:rsid w:val="0069417D"/>
    <w:rsid w:val="006A00A6"/>
    <w:rsid w:val="006B23B6"/>
    <w:rsid w:val="006B36A9"/>
    <w:rsid w:val="006B3CD3"/>
    <w:rsid w:val="006C47B6"/>
    <w:rsid w:val="006D04EC"/>
    <w:rsid w:val="006D5D98"/>
    <w:rsid w:val="006E3113"/>
    <w:rsid w:val="006E48B8"/>
    <w:rsid w:val="007065AA"/>
    <w:rsid w:val="00711212"/>
    <w:rsid w:val="00741938"/>
    <w:rsid w:val="0075141B"/>
    <w:rsid w:val="00752B38"/>
    <w:rsid w:val="00783AD0"/>
    <w:rsid w:val="007B575A"/>
    <w:rsid w:val="007B62C5"/>
    <w:rsid w:val="007B6C38"/>
    <w:rsid w:val="007C083D"/>
    <w:rsid w:val="007C2100"/>
    <w:rsid w:val="007D4926"/>
    <w:rsid w:val="007F6A69"/>
    <w:rsid w:val="00806F2E"/>
    <w:rsid w:val="008501FB"/>
    <w:rsid w:val="00857E8C"/>
    <w:rsid w:val="0086319D"/>
    <w:rsid w:val="00873251"/>
    <w:rsid w:val="00874497"/>
    <w:rsid w:val="00876273"/>
    <w:rsid w:val="00887B5A"/>
    <w:rsid w:val="008B5BCD"/>
    <w:rsid w:val="008C2611"/>
    <w:rsid w:val="008C2F4D"/>
    <w:rsid w:val="008C6998"/>
    <w:rsid w:val="008D2260"/>
    <w:rsid w:val="008F1694"/>
    <w:rsid w:val="008F423C"/>
    <w:rsid w:val="0090055A"/>
    <w:rsid w:val="00901ABF"/>
    <w:rsid w:val="00906BCE"/>
    <w:rsid w:val="009127A0"/>
    <w:rsid w:val="009232AF"/>
    <w:rsid w:val="00932512"/>
    <w:rsid w:val="00983BCA"/>
    <w:rsid w:val="0099105A"/>
    <w:rsid w:val="0099128A"/>
    <w:rsid w:val="00994E35"/>
    <w:rsid w:val="009B36B5"/>
    <w:rsid w:val="009B4671"/>
    <w:rsid w:val="009D0E93"/>
    <w:rsid w:val="009E60F4"/>
    <w:rsid w:val="009F500F"/>
    <w:rsid w:val="00A020F2"/>
    <w:rsid w:val="00A20040"/>
    <w:rsid w:val="00A21E68"/>
    <w:rsid w:val="00A3561C"/>
    <w:rsid w:val="00A36C01"/>
    <w:rsid w:val="00A46885"/>
    <w:rsid w:val="00A564DB"/>
    <w:rsid w:val="00A60543"/>
    <w:rsid w:val="00A66FA7"/>
    <w:rsid w:val="00A9065A"/>
    <w:rsid w:val="00A90D9E"/>
    <w:rsid w:val="00AA0D61"/>
    <w:rsid w:val="00AB6D3C"/>
    <w:rsid w:val="00AC766D"/>
    <w:rsid w:val="00AD0918"/>
    <w:rsid w:val="00AD397F"/>
    <w:rsid w:val="00AD4D91"/>
    <w:rsid w:val="00AF300F"/>
    <w:rsid w:val="00B15680"/>
    <w:rsid w:val="00B53A6D"/>
    <w:rsid w:val="00B8069E"/>
    <w:rsid w:val="00B81D5B"/>
    <w:rsid w:val="00BA3C95"/>
    <w:rsid w:val="00BB596E"/>
    <w:rsid w:val="00BD2858"/>
    <w:rsid w:val="00BE4947"/>
    <w:rsid w:val="00C019F4"/>
    <w:rsid w:val="00C028A3"/>
    <w:rsid w:val="00C30B35"/>
    <w:rsid w:val="00C45D28"/>
    <w:rsid w:val="00C50BE4"/>
    <w:rsid w:val="00C63266"/>
    <w:rsid w:val="00C67608"/>
    <w:rsid w:val="00CB1540"/>
    <w:rsid w:val="00CC162F"/>
    <w:rsid w:val="00CD51A7"/>
    <w:rsid w:val="00CE7B8B"/>
    <w:rsid w:val="00CF532B"/>
    <w:rsid w:val="00D135D9"/>
    <w:rsid w:val="00D233C7"/>
    <w:rsid w:val="00D27A5F"/>
    <w:rsid w:val="00D375B5"/>
    <w:rsid w:val="00D51E5F"/>
    <w:rsid w:val="00D91D96"/>
    <w:rsid w:val="00D96DA4"/>
    <w:rsid w:val="00DA1A46"/>
    <w:rsid w:val="00DB013F"/>
    <w:rsid w:val="00DC2D82"/>
    <w:rsid w:val="00DC544D"/>
    <w:rsid w:val="00DD11B2"/>
    <w:rsid w:val="00DD2183"/>
    <w:rsid w:val="00DF1D55"/>
    <w:rsid w:val="00DF55DE"/>
    <w:rsid w:val="00E021EE"/>
    <w:rsid w:val="00E035F4"/>
    <w:rsid w:val="00E34EC0"/>
    <w:rsid w:val="00E36A10"/>
    <w:rsid w:val="00E37663"/>
    <w:rsid w:val="00E56DD6"/>
    <w:rsid w:val="00E82268"/>
    <w:rsid w:val="00EA19D8"/>
    <w:rsid w:val="00EB4EAF"/>
    <w:rsid w:val="00EE0819"/>
    <w:rsid w:val="00EF46E0"/>
    <w:rsid w:val="00F26E69"/>
    <w:rsid w:val="00F271F6"/>
    <w:rsid w:val="00F35AFD"/>
    <w:rsid w:val="00F40E22"/>
    <w:rsid w:val="00F410D5"/>
    <w:rsid w:val="00F56BA2"/>
    <w:rsid w:val="00F669AB"/>
    <w:rsid w:val="00F870B9"/>
    <w:rsid w:val="00F9662B"/>
    <w:rsid w:val="00FA2376"/>
    <w:rsid w:val="00FA5E12"/>
    <w:rsid w:val="00FB52A7"/>
    <w:rsid w:val="00FB54EC"/>
    <w:rsid w:val="00FC2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5BE44"/>
  <w15:docId w15:val="{7B006A59-E0C6-4B4E-8380-AF204BDB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28A"/>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26E69"/>
    <w:rPr>
      <w:sz w:val="18"/>
      <w:szCs w:val="18"/>
    </w:rPr>
  </w:style>
  <w:style w:type="character" w:customStyle="1" w:styleId="BalloonTextChar">
    <w:name w:val="Balloon Text Char"/>
    <w:basedOn w:val="DefaultParagraphFont"/>
    <w:link w:val="BalloonText"/>
    <w:uiPriority w:val="99"/>
    <w:semiHidden/>
    <w:rsid w:val="00F26E6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26E69"/>
    <w:rPr>
      <w:sz w:val="16"/>
      <w:szCs w:val="16"/>
    </w:rPr>
  </w:style>
  <w:style w:type="paragraph" w:styleId="CommentText">
    <w:name w:val="annotation text"/>
    <w:basedOn w:val="Normal"/>
    <w:link w:val="CommentTextChar"/>
    <w:uiPriority w:val="99"/>
    <w:unhideWhenUsed/>
    <w:rsid w:val="00F26E69"/>
    <w:rPr>
      <w:sz w:val="20"/>
      <w:szCs w:val="20"/>
    </w:rPr>
  </w:style>
  <w:style w:type="character" w:customStyle="1" w:styleId="CommentTextChar">
    <w:name w:val="Comment Text Char"/>
    <w:basedOn w:val="DefaultParagraphFont"/>
    <w:link w:val="CommentText"/>
    <w:uiPriority w:val="99"/>
    <w:rsid w:val="00F26E69"/>
    <w:rPr>
      <w:sz w:val="20"/>
      <w:szCs w:val="20"/>
    </w:rPr>
  </w:style>
  <w:style w:type="paragraph" w:styleId="CommentSubject">
    <w:name w:val="annotation subject"/>
    <w:basedOn w:val="CommentText"/>
    <w:next w:val="CommentText"/>
    <w:link w:val="CommentSubjectChar"/>
    <w:uiPriority w:val="99"/>
    <w:semiHidden/>
    <w:unhideWhenUsed/>
    <w:rsid w:val="00F26E69"/>
    <w:rPr>
      <w:b/>
      <w:bCs/>
    </w:rPr>
  </w:style>
  <w:style w:type="character" w:customStyle="1" w:styleId="CommentSubjectChar">
    <w:name w:val="Comment Subject Char"/>
    <w:basedOn w:val="CommentTextChar"/>
    <w:link w:val="CommentSubject"/>
    <w:uiPriority w:val="99"/>
    <w:semiHidden/>
    <w:rsid w:val="00F26E69"/>
    <w:rPr>
      <w:b/>
      <w:bCs/>
      <w:sz w:val="20"/>
      <w:szCs w:val="20"/>
    </w:rPr>
  </w:style>
  <w:style w:type="paragraph" w:styleId="Revision">
    <w:name w:val="Revision"/>
    <w:hidden/>
    <w:uiPriority w:val="99"/>
    <w:semiHidden/>
    <w:rsid w:val="006A00A6"/>
    <w:pPr>
      <w:spacing w:line="240" w:lineRule="auto"/>
    </w:pPr>
  </w:style>
  <w:style w:type="paragraph" w:styleId="Header">
    <w:name w:val="header"/>
    <w:basedOn w:val="Normal"/>
    <w:link w:val="HeaderChar"/>
    <w:uiPriority w:val="99"/>
    <w:unhideWhenUsed/>
    <w:rsid w:val="0055244E"/>
    <w:pPr>
      <w:tabs>
        <w:tab w:val="center" w:pos="4680"/>
        <w:tab w:val="right" w:pos="9360"/>
      </w:tabs>
    </w:pPr>
  </w:style>
  <w:style w:type="character" w:customStyle="1" w:styleId="HeaderChar">
    <w:name w:val="Header Char"/>
    <w:basedOn w:val="DefaultParagraphFont"/>
    <w:link w:val="Header"/>
    <w:uiPriority w:val="99"/>
    <w:rsid w:val="0055244E"/>
  </w:style>
  <w:style w:type="paragraph" w:styleId="Footer">
    <w:name w:val="footer"/>
    <w:basedOn w:val="Normal"/>
    <w:link w:val="FooterChar"/>
    <w:uiPriority w:val="99"/>
    <w:unhideWhenUsed/>
    <w:rsid w:val="0055244E"/>
    <w:pPr>
      <w:tabs>
        <w:tab w:val="center" w:pos="4680"/>
        <w:tab w:val="right" w:pos="9360"/>
      </w:tabs>
    </w:pPr>
  </w:style>
  <w:style w:type="character" w:customStyle="1" w:styleId="FooterChar">
    <w:name w:val="Footer Char"/>
    <w:basedOn w:val="DefaultParagraphFont"/>
    <w:link w:val="Footer"/>
    <w:uiPriority w:val="99"/>
    <w:rsid w:val="0055244E"/>
  </w:style>
  <w:style w:type="paragraph" w:styleId="NormalWeb">
    <w:name w:val="Normal (Web)"/>
    <w:basedOn w:val="Normal"/>
    <w:uiPriority w:val="99"/>
    <w:semiHidden/>
    <w:unhideWhenUsed/>
    <w:rsid w:val="00FA2376"/>
    <w:pPr>
      <w:spacing w:before="100" w:beforeAutospacing="1" w:after="100" w:afterAutospacing="1"/>
    </w:pPr>
  </w:style>
  <w:style w:type="character" w:customStyle="1" w:styleId="apple-tab-span">
    <w:name w:val="apple-tab-span"/>
    <w:basedOn w:val="DefaultParagraphFont"/>
    <w:rsid w:val="00FA2376"/>
  </w:style>
  <w:style w:type="paragraph" w:styleId="TOCHeading">
    <w:name w:val="TOC Heading"/>
    <w:basedOn w:val="Heading1"/>
    <w:next w:val="Normal"/>
    <w:uiPriority w:val="39"/>
    <w:unhideWhenUsed/>
    <w:qFormat/>
    <w:rsid w:val="002E316E"/>
    <w:pPr>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2E316E"/>
    <w:pPr>
      <w:tabs>
        <w:tab w:val="right" w:leader="dot" w:pos="9350"/>
      </w:tabs>
      <w:spacing w:before="120"/>
    </w:pPr>
    <w:rPr>
      <w:rFonts w:asciiTheme="minorHAnsi" w:hAnsiTheme="minorHAnsi"/>
      <w:b/>
      <w:bCs/>
      <w:i/>
      <w:iCs/>
    </w:rPr>
  </w:style>
  <w:style w:type="character" w:styleId="Hyperlink">
    <w:name w:val="Hyperlink"/>
    <w:basedOn w:val="DefaultParagraphFont"/>
    <w:uiPriority w:val="99"/>
    <w:unhideWhenUsed/>
    <w:rsid w:val="002E316E"/>
    <w:rPr>
      <w:color w:val="0000FF" w:themeColor="hyperlink"/>
      <w:u w:val="single"/>
    </w:rPr>
  </w:style>
  <w:style w:type="paragraph" w:styleId="TOC2">
    <w:name w:val="toc 2"/>
    <w:basedOn w:val="Normal"/>
    <w:next w:val="Normal"/>
    <w:autoRedefine/>
    <w:uiPriority w:val="39"/>
    <w:semiHidden/>
    <w:unhideWhenUsed/>
    <w:rsid w:val="002E316E"/>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2E316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2E316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E316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E316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E316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E316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E316E"/>
    <w:pPr>
      <w:ind w:left="1920"/>
    </w:pPr>
    <w:rPr>
      <w:rFonts w:asciiTheme="minorHAnsi" w:hAnsiTheme="minorHAnsi"/>
      <w:sz w:val="20"/>
      <w:szCs w:val="20"/>
    </w:rPr>
  </w:style>
  <w:style w:type="character" w:styleId="PageNumber">
    <w:name w:val="page number"/>
    <w:basedOn w:val="DefaultParagraphFont"/>
    <w:uiPriority w:val="99"/>
    <w:semiHidden/>
    <w:unhideWhenUsed/>
    <w:rsid w:val="0086319D"/>
  </w:style>
  <w:style w:type="character" w:styleId="UnresolvedMention">
    <w:name w:val="Unresolved Mention"/>
    <w:basedOn w:val="DefaultParagraphFont"/>
    <w:uiPriority w:val="99"/>
    <w:semiHidden/>
    <w:unhideWhenUsed/>
    <w:rsid w:val="00F410D5"/>
    <w:rPr>
      <w:color w:val="605E5C"/>
      <w:shd w:val="clear" w:color="auto" w:fill="E1DFDD"/>
    </w:rPr>
  </w:style>
  <w:style w:type="character" w:styleId="FollowedHyperlink">
    <w:name w:val="FollowedHyperlink"/>
    <w:basedOn w:val="DefaultParagraphFont"/>
    <w:uiPriority w:val="99"/>
    <w:semiHidden/>
    <w:unhideWhenUsed/>
    <w:rsid w:val="00F410D5"/>
    <w:rPr>
      <w:color w:val="800080" w:themeColor="followedHyperlink"/>
      <w:u w:val="single"/>
    </w:rPr>
  </w:style>
  <w:style w:type="paragraph" w:styleId="ListParagraph">
    <w:name w:val="List Paragraph"/>
    <w:basedOn w:val="Normal"/>
    <w:uiPriority w:val="34"/>
    <w:qFormat/>
    <w:rsid w:val="003641FB"/>
    <w:pPr>
      <w:ind w:left="720"/>
      <w:contextualSpacing/>
    </w:pPr>
  </w:style>
  <w:style w:type="character" w:styleId="Emphasis">
    <w:name w:val="Emphasis"/>
    <w:basedOn w:val="DefaultParagraphFont"/>
    <w:uiPriority w:val="20"/>
    <w:qFormat/>
    <w:rsid w:val="00C02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50136">
      <w:bodyDiv w:val="1"/>
      <w:marLeft w:val="0"/>
      <w:marRight w:val="0"/>
      <w:marTop w:val="0"/>
      <w:marBottom w:val="0"/>
      <w:divBdr>
        <w:top w:val="none" w:sz="0" w:space="0" w:color="auto"/>
        <w:left w:val="none" w:sz="0" w:space="0" w:color="auto"/>
        <w:bottom w:val="none" w:sz="0" w:space="0" w:color="auto"/>
        <w:right w:val="none" w:sz="0" w:space="0" w:color="auto"/>
      </w:divBdr>
    </w:div>
    <w:div w:id="801462424">
      <w:bodyDiv w:val="1"/>
      <w:marLeft w:val="0"/>
      <w:marRight w:val="0"/>
      <w:marTop w:val="0"/>
      <w:marBottom w:val="0"/>
      <w:divBdr>
        <w:top w:val="none" w:sz="0" w:space="0" w:color="auto"/>
        <w:left w:val="none" w:sz="0" w:space="0" w:color="auto"/>
        <w:bottom w:val="none" w:sz="0" w:space="0" w:color="auto"/>
        <w:right w:val="none" w:sz="0" w:space="0" w:color="auto"/>
      </w:divBdr>
    </w:div>
    <w:div w:id="1259750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open-ideas/IDEAS/issues/124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ibpsa/project1-boptest/tree/issue273_tesCasMulZonOffSimAir" TargetMode="Externa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ibpsa/project1-boptest/blob/issue273_tesCasMulZonOffSimAir/testcases/multizone_office_simple_air/models/library_versions.json"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ibpsa/project1-boptest/tree/issue273_tesCasMulZonOffSimAir/testcases/multizone_office_simple_air/models/MultiZoneOfficeSimpleAir"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7DDE7-522B-6A47-8EE8-BE6F24A1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17</Pages>
  <Words>3868</Words>
  <Characters>22051</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Blum</cp:lastModifiedBy>
  <cp:revision>8</cp:revision>
  <cp:lastPrinted>2019-11-18T14:33:00Z</cp:lastPrinted>
  <dcterms:created xsi:type="dcterms:W3CDTF">2022-03-28T18:34:00Z</dcterms:created>
  <dcterms:modified xsi:type="dcterms:W3CDTF">2022-03-29T13:16:00Z</dcterms:modified>
</cp:coreProperties>
</file>